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1C9D8" w14:textId="77777777" w:rsidR="00EC0C40" w:rsidRPr="00B007E1" w:rsidRDefault="00B20421" w:rsidP="00EC0C40">
      <w:pPr>
        <w:spacing w:line="360" w:lineRule="atLeast"/>
        <w:jc w:val="center"/>
        <w:rPr>
          <w:b/>
          <w:sz w:val="24"/>
          <w:szCs w:val="24"/>
        </w:rPr>
      </w:pPr>
      <w:r w:rsidRPr="00B007E1">
        <w:rPr>
          <w:b/>
          <w:sz w:val="24"/>
          <w:szCs w:val="24"/>
        </w:rPr>
        <w:t xml:space="preserve">MINUTA DE </w:t>
      </w:r>
      <w:r w:rsidR="00EC0C40" w:rsidRPr="00B007E1">
        <w:rPr>
          <w:b/>
          <w:sz w:val="24"/>
          <w:szCs w:val="24"/>
        </w:rPr>
        <w:t xml:space="preserve">EDITAL DE PROCESSO SELETIVO SIMPLIFICADO PARA CONTRATAÇÃO TEMPORÁRIA DE TÉCNICOS DA ÁREA DE ENGENHARIA E </w:t>
      </w:r>
      <w:r w:rsidR="00100B2A">
        <w:rPr>
          <w:b/>
          <w:sz w:val="24"/>
          <w:szCs w:val="24"/>
        </w:rPr>
        <w:t>ARQUITETURA, E PESSOAL DE APOIO</w:t>
      </w:r>
    </w:p>
    <w:p w14:paraId="05493525" w14:textId="77777777" w:rsidR="00EC0C40" w:rsidRPr="00B007E1" w:rsidRDefault="00EC0C40" w:rsidP="00EC0C40">
      <w:pPr>
        <w:spacing w:line="360" w:lineRule="atLeast"/>
        <w:jc w:val="both"/>
        <w:rPr>
          <w:b/>
          <w:sz w:val="24"/>
          <w:szCs w:val="24"/>
        </w:rPr>
      </w:pPr>
    </w:p>
    <w:p w14:paraId="64887F77" w14:textId="77777777" w:rsidR="00EC0C40" w:rsidRPr="00B007E1" w:rsidRDefault="00EC0C40" w:rsidP="00EC0C40">
      <w:pPr>
        <w:spacing w:line="360" w:lineRule="atLeast"/>
        <w:jc w:val="both"/>
        <w:rPr>
          <w:rFonts w:eastAsia="Calibri" w:cs="Calibri"/>
          <w:sz w:val="24"/>
          <w:szCs w:val="24"/>
        </w:rPr>
      </w:pPr>
      <w:r w:rsidRPr="00B007E1">
        <w:rPr>
          <w:b/>
          <w:sz w:val="24"/>
          <w:szCs w:val="24"/>
        </w:rPr>
        <w:t xml:space="preserve">O MUNICÍPIO DE RIO BRANCO, </w:t>
      </w:r>
      <w:r w:rsidRPr="00B007E1">
        <w:rPr>
          <w:sz w:val="24"/>
          <w:szCs w:val="24"/>
        </w:rPr>
        <w:t>por meio da Secretaria Municipal de Infraestrutura e Mobilidade Urbana,</w:t>
      </w:r>
      <w:r w:rsidRPr="00B007E1">
        <w:rPr>
          <w:rFonts w:eastAsia="Calibri" w:cs="Calibri"/>
          <w:sz w:val="24"/>
          <w:szCs w:val="24"/>
        </w:rPr>
        <w:t xml:space="preserve"> no uso de suas atribuições</w:t>
      </w:r>
      <w:r w:rsidRPr="00B007E1">
        <w:rPr>
          <w:rFonts w:eastAsia="Calibri" w:cs="Calibri"/>
          <w:b/>
          <w:bCs/>
          <w:sz w:val="24"/>
          <w:szCs w:val="24"/>
        </w:rPr>
        <w:t xml:space="preserve"> </w:t>
      </w:r>
      <w:r w:rsidRPr="00B007E1">
        <w:rPr>
          <w:rFonts w:eastAsia="Calibri" w:cs="Calibri"/>
          <w:sz w:val="24"/>
          <w:szCs w:val="24"/>
        </w:rPr>
        <w:t>legais, torna público que realizará Processo Seletivo Simplificado para contratação temporária de técnicos da área de engenharia</w:t>
      </w:r>
      <w:r w:rsidR="00B35704">
        <w:rPr>
          <w:rFonts w:eastAsia="Calibri" w:cs="Calibri"/>
          <w:sz w:val="24"/>
          <w:szCs w:val="24"/>
        </w:rPr>
        <w:t>,</w:t>
      </w:r>
      <w:r w:rsidRPr="00B007E1">
        <w:rPr>
          <w:rFonts w:eastAsia="Calibri" w:cs="Calibri"/>
          <w:sz w:val="24"/>
          <w:szCs w:val="24"/>
        </w:rPr>
        <w:t xml:space="preserve"> arquitetura</w:t>
      </w:r>
      <w:r w:rsidR="00B35704">
        <w:rPr>
          <w:rFonts w:eastAsia="Calibri" w:cs="Calibri"/>
          <w:sz w:val="24"/>
          <w:szCs w:val="24"/>
        </w:rPr>
        <w:t xml:space="preserve"> e pessoal de apoio em obras e projetos</w:t>
      </w:r>
      <w:r w:rsidRPr="00B007E1">
        <w:rPr>
          <w:rFonts w:eastAsia="Calibri" w:cs="Calibri"/>
          <w:sz w:val="24"/>
          <w:szCs w:val="24"/>
        </w:rPr>
        <w:t xml:space="preserve">, na forma do </w:t>
      </w:r>
      <w:r w:rsidRPr="00B007E1">
        <w:rPr>
          <w:sz w:val="24"/>
          <w:szCs w:val="24"/>
        </w:rPr>
        <w:t xml:space="preserve">art. 1º da Lei Municipal nº 1.663 de 19/12/2007, e nos termos do Processo Administrativo PGM nº 2020.02.000070 </w:t>
      </w:r>
      <w:r w:rsidR="0095658F" w:rsidRPr="00B007E1">
        <w:rPr>
          <w:sz w:val="24"/>
          <w:szCs w:val="24"/>
        </w:rPr>
        <w:t xml:space="preserve">que tem </w:t>
      </w:r>
      <w:r w:rsidR="00A739A4" w:rsidRPr="00B007E1">
        <w:rPr>
          <w:sz w:val="24"/>
          <w:szCs w:val="24"/>
        </w:rPr>
        <w:t xml:space="preserve">por objeto a </w:t>
      </w:r>
      <w:r w:rsidR="0095658F" w:rsidRPr="00B007E1">
        <w:rPr>
          <w:sz w:val="24"/>
          <w:szCs w:val="24"/>
        </w:rPr>
        <w:t>possibilidade</w:t>
      </w:r>
      <w:r w:rsidR="00A739A4" w:rsidRPr="00B007E1">
        <w:rPr>
          <w:sz w:val="24"/>
          <w:szCs w:val="24"/>
        </w:rPr>
        <w:t xml:space="preserve"> jurídica</w:t>
      </w:r>
      <w:r w:rsidR="0095658F" w:rsidRPr="00B007E1">
        <w:rPr>
          <w:sz w:val="24"/>
          <w:szCs w:val="24"/>
        </w:rPr>
        <w:t xml:space="preserve"> de</w:t>
      </w:r>
      <w:r w:rsidRPr="00B007E1">
        <w:rPr>
          <w:sz w:val="24"/>
          <w:szCs w:val="24"/>
        </w:rPr>
        <w:t xml:space="preserve"> contratação de pessoal por tempo determinado, consoante </w:t>
      </w:r>
      <w:r w:rsidRPr="00B007E1">
        <w:rPr>
          <w:rFonts w:eastAsia="Calibri" w:cs="Calibri"/>
          <w:sz w:val="24"/>
          <w:szCs w:val="24"/>
        </w:rPr>
        <w:t>as condições e</w:t>
      </w:r>
      <w:r w:rsidR="00D97FC1" w:rsidRPr="00B007E1">
        <w:rPr>
          <w:rFonts w:eastAsia="Calibri" w:cs="Calibri"/>
          <w:sz w:val="24"/>
          <w:szCs w:val="24"/>
        </w:rPr>
        <w:t>stabelecidas neste Edital e seu</w:t>
      </w:r>
      <w:r w:rsidR="00261728">
        <w:rPr>
          <w:rFonts w:eastAsia="Calibri" w:cs="Calibri"/>
          <w:sz w:val="24"/>
          <w:szCs w:val="24"/>
        </w:rPr>
        <w:t>s</w:t>
      </w:r>
      <w:r w:rsidRPr="00B007E1">
        <w:rPr>
          <w:rFonts w:eastAsia="Calibri" w:cs="Calibri"/>
          <w:sz w:val="24"/>
          <w:szCs w:val="24"/>
        </w:rPr>
        <w:t xml:space="preserve"> </w:t>
      </w:r>
      <w:r w:rsidR="00261728">
        <w:rPr>
          <w:rFonts w:eastAsia="Calibri" w:cs="Calibri"/>
          <w:sz w:val="24"/>
          <w:szCs w:val="24"/>
        </w:rPr>
        <w:t>a</w:t>
      </w:r>
      <w:r w:rsidRPr="00B007E1">
        <w:rPr>
          <w:rFonts w:eastAsia="Calibri" w:cs="Calibri"/>
          <w:sz w:val="24"/>
          <w:szCs w:val="24"/>
        </w:rPr>
        <w:t>nexo</w:t>
      </w:r>
      <w:r w:rsidR="00261728">
        <w:rPr>
          <w:rFonts w:eastAsia="Calibri" w:cs="Calibri"/>
          <w:sz w:val="24"/>
          <w:szCs w:val="24"/>
        </w:rPr>
        <w:t>s</w:t>
      </w:r>
      <w:r w:rsidRPr="00B007E1">
        <w:rPr>
          <w:rFonts w:eastAsia="Calibri" w:cs="Calibri"/>
          <w:sz w:val="24"/>
          <w:szCs w:val="24"/>
        </w:rPr>
        <w:t>.</w:t>
      </w:r>
    </w:p>
    <w:p w14:paraId="638EECD1" w14:textId="77777777" w:rsidR="00EC0C40" w:rsidRPr="00B007E1" w:rsidRDefault="00EC0C40" w:rsidP="00B007E1">
      <w:pPr>
        <w:spacing w:line="312" w:lineRule="auto"/>
        <w:jc w:val="both"/>
        <w:rPr>
          <w:rFonts w:eastAsia="Calibri" w:cs="Calibri"/>
          <w:sz w:val="24"/>
          <w:szCs w:val="24"/>
        </w:rPr>
      </w:pPr>
    </w:p>
    <w:p w14:paraId="7D20000A" w14:textId="77777777" w:rsidR="00EC0C40" w:rsidRDefault="00EC0C40" w:rsidP="00B007E1">
      <w:pPr>
        <w:pStyle w:val="PargrafodaLista"/>
        <w:numPr>
          <w:ilvl w:val="0"/>
          <w:numId w:val="1"/>
        </w:numPr>
        <w:spacing w:line="312" w:lineRule="auto"/>
        <w:ind w:right="20"/>
        <w:contextualSpacing w:val="0"/>
        <w:rPr>
          <w:rFonts w:eastAsia="Calibri" w:cs="Calibri"/>
          <w:b/>
          <w:bCs/>
          <w:sz w:val="24"/>
          <w:szCs w:val="24"/>
        </w:rPr>
      </w:pPr>
      <w:r w:rsidRPr="00B007E1">
        <w:rPr>
          <w:rFonts w:eastAsia="Calibri" w:cs="Calibri"/>
          <w:b/>
          <w:bCs/>
          <w:sz w:val="24"/>
          <w:szCs w:val="24"/>
        </w:rPr>
        <w:t>DAS DISPOSIÇÕES PRELIMINARES</w:t>
      </w:r>
    </w:p>
    <w:p w14:paraId="4FAE71F9" w14:textId="77777777" w:rsidR="00EC0C40" w:rsidRPr="00B007E1" w:rsidRDefault="00EC0C40" w:rsidP="00B007E1">
      <w:pPr>
        <w:pStyle w:val="PargrafodaLista"/>
        <w:numPr>
          <w:ilvl w:val="1"/>
          <w:numId w:val="1"/>
        </w:numPr>
        <w:spacing w:line="312" w:lineRule="auto"/>
        <w:ind w:left="0" w:right="20" w:firstLine="0"/>
        <w:contextualSpacing w:val="0"/>
        <w:jc w:val="both"/>
        <w:rPr>
          <w:rFonts w:eastAsia="Calibri" w:cs="Calibri"/>
          <w:sz w:val="24"/>
          <w:szCs w:val="24"/>
        </w:rPr>
      </w:pPr>
      <w:r w:rsidRPr="00B007E1">
        <w:rPr>
          <w:rFonts w:eastAsia="Calibri" w:cs="Calibri"/>
          <w:sz w:val="24"/>
          <w:szCs w:val="24"/>
        </w:rPr>
        <w:t>O Processo Seletivo Simplificado s</w:t>
      </w:r>
      <w:r w:rsidR="00D97FC1" w:rsidRPr="00B007E1">
        <w:rPr>
          <w:rFonts w:eastAsia="Calibri" w:cs="Calibri"/>
          <w:sz w:val="24"/>
          <w:szCs w:val="24"/>
        </w:rPr>
        <w:t>erá regido por este Edital, seu</w:t>
      </w:r>
      <w:r w:rsidR="00B35704">
        <w:rPr>
          <w:rFonts w:eastAsia="Calibri" w:cs="Calibri"/>
          <w:sz w:val="24"/>
          <w:szCs w:val="24"/>
        </w:rPr>
        <w:t>s</w:t>
      </w:r>
      <w:r w:rsidR="00D97FC1" w:rsidRPr="00B007E1">
        <w:rPr>
          <w:rFonts w:eastAsia="Calibri" w:cs="Calibri"/>
          <w:sz w:val="24"/>
          <w:szCs w:val="24"/>
        </w:rPr>
        <w:t xml:space="preserve"> </w:t>
      </w:r>
      <w:r w:rsidR="00B35704">
        <w:rPr>
          <w:rFonts w:eastAsia="Calibri" w:cs="Calibri"/>
          <w:sz w:val="24"/>
          <w:szCs w:val="24"/>
        </w:rPr>
        <w:t xml:space="preserve">anexos </w:t>
      </w:r>
      <w:r w:rsidRPr="00B007E1">
        <w:rPr>
          <w:rFonts w:eastAsia="Calibri" w:cs="Calibri"/>
          <w:sz w:val="24"/>
          <w:szCs w:val="24"/>
        </w:rPr>
        <w:t>e eventuais retificações, sendo</w:t>
      </w:r>
      <w:r w:rsidRPr="00B007E1">
        <w:rPr>
          <w:rFonts w:eastAsia="Calibri" w:cs="Calibri"/>
          <w:b/>
          <w:bCs/>
          <w:sz w:val="24"/>
          <w:szCs w:val="24"/>
        </w:rPr>
        <w:t xml:space="preserve"> </w:t>
      </w:r>
      <w:r w:rsidRPr="00B007E1">
        <w:rPr>
          <w:rFonts w:eastAsia="Calibri" w:cs="Calibri"/>
          <w:sz w:val="24"/>
          <w:szCs w:val="24"/>
        </w:rPr>
        <w:t>executado pela Secretaria Municipal de Infraestrutura e Mobilidade Urbana.</w:t>
      </w:r>
    </w:p>
    <w:p w14:paraId="72573E7D" w14:textId="77777777" w:rsidR="00EC0C40" w:rsidRPr="00B007E1" w:rsidRDefault="00EC0C40" w:rsidP="00B007E1">
      <w:pPr>
        <w:pStyle w:val="PargrafodaLista"/>
        <w:numPr>
          <w:ilvl w:val="1"/>
          <w:numId w:val="1"/>
        </w:numPr>
        <w:spacing w:line="312" w:lineRule="auto"/>
        <w:ind w:left="0" w:right="20" w:firstLine="0"/>
        <w:contextualSpacing w:val="0"/>
        <w:jc w:val="both"/>
        <w:rPr>
          <w:sz w:val="24"/>
          <w:szCs w:val="24"/>
        </w:rPr>
      </w:pPr>
      <w:r w:rsidRPr="00B007E1">
        <w:rPr>
          <w:sz w:val="24"/>
          <w:szCs w:val="24"/>
        </w:rPr>
        <w:t xml:space="preserve">O Processo Seletivo Simplificado de que trata este Edital se destina a selecionar candidatos para </w:t>
      </w:r>
      <w:r w:rsidRPr="00B007E1">
        <w:rPr>
          <w:rFonts w:eastAsia="Calibri" w:cs="Calibri"/>
          <w:sz w:val="24"/>
          <w:szCs w:val="24"/>
        </w:rPr>
        <w:t>provimento</w:t>
      </w:r>
      <w:r w:rsidRPr="00B007E1">
        <w:rPr>
          <w:sz w:val="24"/>
          <w:szCs w:val="24"/>
        </w:rPr>
        <w:t xml:space="preserve"> de vagas n</w:t>
      </w:r>
      <w:r w:rsidR="00125D54">
        <w:rPr>
          <w:sz w:val="24"/>
          <w:szCs w:val="24"/>
        </w:rPr>
        <w:t xml:space="preserve">as funções </w:t>
      </w:r>
      <w:r w:rsidRPr="00B007E1">
        <w:rPr>
          <w:sz w:val="24"/>
          <w:szCs w:val="24"/>
        </w:rPr>
        <w:t>de nível fundamental, médio e superior, visando suprir carências de pessoal de natureza temporária em razão de excepcional interesse público alusiva ao relevante número de demandas existentes, a curto prazo, para o desenvolvimento e implementação de ações afetas à execução de projetos e obras civis, e de infraestrutura urbana.</w:t>
      </w:r>
    </w:p>
    <w:p w14:paraId="180523DE" w14:textId="77777777" w:rsidR="00EC0C40" w:rsidRPr="00B007E1" w:rsidRDefault="00EC0C40" w:rsidP="00B007E1">
      <w:pPr>
        <w:pStyle w:val="PargrafodaLista"/>
        <w:numPr>
          <w:ilvl w:val="1"/>
          <w:numId w:val="1"/>
        </w:numPr>
        <w:spacing w:line="312" w:lineRule="auto"/>
        <w:ind w:left="0" w:right="20" w:firstLine="0"/>
        <w:contextualSpacing w:val="0"/>
        <w:jc w:val="both"/>
        <w:rPr>
          <w:sz w:val="24"/>
          <w:szCs w:val="24"/>
        </w:rPr>
      </w:pPr>
      <w:r w:rsidRPr="00B007E1">
        <w:rPr>
          <w:sz w:val="24"/>
          <w:szCs w:val="24"/>
        </w:rPr>
        <w:t>A Comissão do Processo Seletivo Simplificado será responsável pela coordenação integral de todos os atos que lhe são inerentes até a sua integral conclusão.</w:t>
      </w:r>
    </w:p>
    <w:p w14:paraId="183DC934" w14:textId="77777777" w:rsidR="00EC0C40" w:rsidRPr="00B007E1" w:rsidRDefault="00EC0C40" w:rsidP="00B007E1">
      <w:pPr>
        <w:pStyle w:val="PargrafodaLista"/>
        <w:numPr>
          <w:ilvl w:val="1"/>
          <w:numId w:val="1"/>
        </w:numPr>
        <w:spacing w:line="312" w:lineRule="auto"/>
        <w:ind w:left="0" w:right="20" w:firstLine="0"/>
        <w:contextualSpacing w:val="0"/>
        <w:jc w:val="both"/>
        <w:rPr>
          <w:sz w:val="24"/>
          <w:szCs w:val="24"/>
        </w:rPr>
      </w:pPr>
      <w:r w:rsidRPr="00B007E1">
        <w:rPr>
          <w:rFonts w:eastAsia="Calibri" w:cs="Calibri"/>
          <w:sz w:val="24"/>
          <w:szCs w:val="24"/>
        </w:rPr>
        <w:t>O prazo de validade do presente Processo Seletivo Simplificado será de 02 (dois) anos, a contar da data da</w:t>
      </w:r>
      <w:r w:rsidRPr="00B007E1">
        <w:rPr>
          <w:rFonts w:eastAsia="Calibri" w:cs="Calibri"/>
          <w:b/>
          <w:bCs/>
          <w:sz w:val="24"/>
          <w:szCs w:val="24"/>
        </w:rPr>
        <w:t xml:space="preserve"> </w:t>
      </w:r>
      <w:r w:rsidRPr="00B007E1">
        <w:rPr>
          <w:rFonts w:eastAsia="Calibri" w:cs="Calibri"/>
          <w:sz w:val="24"/>
          <w:szCs w:val="24"/>
        </w:rPr>
        <w:t xml:space="preserve">publicação da homologação de seu resultado final, </w:t>
      </w:r>
      <w:r w:rsidR="00125D54">
        <w:rPr>
          <w:sz w:val="24"/>
          <w:szCs w:val="24"/>
        </w:rPr>
        <w:t>sendo vedada sua prorrogação</w:t>
      </w:r>
      <w:r w:rsidRPr="00B007E1">
        <w:rPr>
          <w:rFonts w:eastAsia="Calibri" w:cs="Calibri"/>
          <w:sz w:val="24"/>
          <w:szCs w:val="24"/>
        </w:rPr>
        <w:t>.</w:t>
      </w:r>
    </w:p>
    <w:p w14:paraId="155C834B" w14:textId="043D0CD4" w:rsidR="00EC0C40" w:rsidRPr="007159E7" w:rsidRDefault="00EC0C40" w:rsidP="00B007E1">
      <w:pPr>
        <w:pStyle w:val="PargrafodaLista"/>
        <w:numPr>
          <w:ilvl w:val="1"/>
          <w:numId w:val="1"/>
        </w:numPr>
        <w:spacing w:line="312" w:lineRule="auto"/>
        <w:ind w:left="0" w:right="20" w:firstLine="0"/>
        <w:contextualSpacing w:val="0"/>
        <w:jc w:val="both"/>
        <w:rPr>
          <w:sz w:val="24"/>
          <w:szCs w:val="24"/>
        </w:rPr>
      </w:pPr>
      <w:r w:rsidRPr="00457681">
        <w:rPr>
          <w:rFonts w:eastAsia="Calibri" w:cs="Calibri"/>
          <w:sz w:val="24"/>
          <w:szCs w:val="24"/>
        </w:rPr>
        <w:t>As inscrições para este Processo Seletivo Simplificado serão realizadas</w:t>
      </w:r>
      <w:r w:rsidR="00B35704" w:rsidRPr="00457681">
        <w:rPr>
          <w:rFonts w:eastAsia="Calibri" w:cs="Calibri"/>
          <w:sz w:val="24"/>
          <w:szCs w:val="24"/>
        </w:rPr>
        <w:t xml:space="preserve"> </w:t>
      </w:r>
      <w:ins w:id="0" w:author="User" w:date="2020-09-01T10:27:00Z">
        <w:r w:rsidR="00457681" w:rsidRPr="00457681">
          <w:rPr>
            <w:rFonts w:eastAsia="Calibri" w:cs="Calibri"/>
            <w:sz w:val="24"/>
            <w:szCs w:val="24"/>
            <w:rPrChange w:id="1" w:author="User" w:date="2020-09-01T10:27:00Z">
              <w:rPr>
                <w:rFonts w:eastAsia="Calibri" w:cs="Calibri"/>
                <w:sz w:val="24"/>
                <w:szCs w:val="24"/>
                <w:highlight w:val="yellow"/>
              </w:rPr>
            </w:rPrChange>
          </w:rPr>
          <w:t>via internet, no site da Prefeitura de Rio Branco</w:t>
        </w:r>
      </w:ins>
      <w:del w:id="2" w:author="User" w:date="2020-09-01T10:27:00Z">
        <w:r w:rsidR="00B35704" w:rsidRPr="007159E7" w:rsidDel="00457681">
          <w:rPr>
            <w:rFonts w:eastAsia="Calibri" w:cs="Calibri"/>
            <w:sz w:val="24"/>
            <w:szCs w:val="24"/>
          </w:rPr>
          <w:delText>na sede Secretaria Municipal de Infraestrutura e Mobilidade Urbana ou em local por ela especificado</w:delText>
        </w:r>
      </w:del>
      <w:r w:rsidR="00B35704" w:rsidRPr="007159E7">
        <w:rPr>
          <w:rFonts w:eastAsia="Calibri" w:cs="Calibri"/>
          <w:sz w:val="24"/>
          <w:szCs w:val="24"/>
        </w:rPr>
        <w:t xml:space="preserve">, </w:t>
      </w:r>
      <w:r w:rsidRPr="007159E7">
        <w:rPr>
          <w:rFonts w:eastAsia="Calibri" w:cs="Calibri"/>
          <w:sz w:val="24"/>
          <w:szCs w:val="24"/>
        </w:rPr>
        <w:t>conforme especificado no</w:t>
      </w:r>
      <w:r w:rsidRPr="007159E7">
        <w:rPr>
          <w:rFonts w:eastAsia="Calibri" w:cs="Calibri"/>
          <w:b/>
          <w:bCs/>
          <w:sz w:val="24"/>
          <w:szCs w:val="24"/>
        </w:rPr>
        <w:t xml:space="preserve"> </w:t>
      </w:r>
      <w:r w:rsidRPr="00D44842">
        <w:rPr>
          <w:rFonts w:eastAsia="Calibri" w:cs="Calibri"/>
          <w:sz w:val="24"/>
          <w:szCs w:val="24"/>
        </w:rPr>
        <w:t xml:space="preserve">Item </w:t>
      </w:r>
      <w:r w:rsidRPr="00D44842">
        <w:rPr>
          <w:rFonts w:eastAsia="Calibri" w:cs="Calibri"/>
          <w:bCs/>
          <w:sz w:val="24"/>
          <w:szCs w:val="24"/>
        </w:rPr>
        <w:t>4</w:t>
      </w:r>
      <w:ins w:id="3" w:author="User" w:date="2020-09-01T10:34:00Z">
        <w:r w:rsidR="00056194">
          <w:rPr>
            <w:rFonts w:eastAsia="Calibri" w:cs="Calibri"/>
            <w:bCs/>
            <w:sz w:val="24"/>
            <w:szCs w:val="24"/>
          </w:rPr>
          <w:t xml:space="preserve"> deste Edital</w:t>
        </w:r>
      </w:ins>
      <w:r w:rsidRPr="007159E7">
        <w:rPr>
          <w:rFonts w:eastAsia="Calibri" w:cs="Calibri"/>
          <w:bCs/>
          <w:sz w:val="24"/>
          <w:szCs w:val="24"/>
        </w:rPr>
        <w:t>.</w:t>
      </w:r>
    </w:p>
    <w:p w14:paraId="19259EF4" w14:textId="511473BC" w:rsidR="00EC0C40" w:rsidRPr="00B007E1" w:rsidRDefault="00EC0C40" w:rsidP="00B007E1">
      <w:pPr>
        <w:pStyle w:val="PargrafodaLista"/>
        <w:numPr>
          <w:ilvl w:val="1"/>
          <w:numId w:val="1"/>
        </w:numPr>
        <w:spacing w:line="312" w:lineRule="auto"/>
        <w:ind w:left="0" w:right="20" w:firstLine="0"/>
        <w:contextualSpacing w:val="0"/>
        <w:jc w:val="both"/>
        <w:rPr>
          <w:sz w:val="24"/>
          <w:szCs w:val="24"/>
        </w:rPr>
      </w:pPr>
      <w:r w:rsidRPr="00B007E1">
        <w:rPr>
          <w:rFonts w:eastAsia="Calibri" w:cs="Calibri"/>
          <w:sz w:val="24"/>
          <w:szCs w:val="24"/>
        </w:rPr>
        <w:t>Todos os atos oficiais relativos ao Processo Seletivo Simplificado serão publicados no Diário Oficial do Estado do</w:t>
      </w:r>
      <w:r w:rsidRPr="00B007E1">
        <w:rPr>
          <w:rFonts w:eastAsia="Calibri" w:cs="Calibri"/>
          <w:b/>
          <w:bCs/>
          <w:sz w:val="24"/>
          <w:szCs w:val="24"/>
        </w:rPr>
        <w:t xml:space="preserve"> </w:t>
      </w:r>
      <w:r w:rsidRPr="00B007E1">
        <w:rPr>
          <w:rFonts w:eastAsia="Calibri" w:cs="Calibri"/>
          <w:sz w:val="24"/>
          <w:szCs w:val="24"/>
        </w:rPr>
        <w:t xml:space="preserve">Acre/AC e no site </w:t>
      </w:r>
      <w:ins w:id="4" w:author="User" w:date="2020-09-01T10:13:00Z">
        <w:r w:rsidR="0048635C">
          <w:rPr>
            <w:rFonts w:eastAsia="Calibri" w:cs="Calibri"/>
            <w:sz w:val="24"/>
            <w:szCs w:val="24"/>
            <w:u w:val="single"/>
          </w:rPr>
          <w:fldChar w:fldCharType="begin"/>
        </w:r>
        <w:r w:rsidR="0048635C">
          <w:rPr>
            <w:rFonts w:eastAsia="Calibri" w:cs="Calibri"/>
            <w:sz w:val="24"/>
            <w:szCs w:val="24"/>
            <w:u w:val="single"/>
          </w:rPr>
          <w:instrText xml:space="preserve"> HYPERLINK "http://</w:instrText>
        </w:r>
      </w:ins>
      <w:r w:rsidR="0048635C" w:rsidRPr="00B007E1">
        <w:rPr>
          <w:rFonts w:eastAsia="Calibri" w:cs="Calibri"/>
          <w:sz w:val="24"/>
          <w:szCs w:val="24"/>
          <w:u w:val="single"/>
        </w:rPr>
        <w:instrText>www.riobranco.ac.gov.br</w:instrText>
      </w:r>
      <w:ins w:id="5" w:author="User" w:date="2020-09-01T10:13:00Z">
        <w:r w:rsidR="0048635C">
          <w:rPr>
            <w:rFonts w:eastAsia="Calibri" w:cs="Calibri"/>
            <w:sz w:val="24"/>
            <w:szCs w:val="24"/>
            <w:u w:val="single"/>
          </w:rPr>
          <w:instrText xml:space="preserve">" </w:instrText>
        </w:r>
        <w:r w:rsidR="0048635C">
          <w:rPr>
            <w:rFonts w:eastAsia="Calibri" w:cs="Calibri"/>
            <w:sz w:val="24"/>
            <w:szCs w:val="24"/>
            <w:u w:val="single"/>
          </w:rPr>
          <w:fldChar w:fldCharType="separate"/>
        </w:r>
      </w:ins>
      <w:r w:rsidR="0048635C" w:rsidRPr="00152A8E">
        <w:rPr>
          <w:rStyle w:val="Hyperlink"/>
          <w:rFonts w:eastAsia="Calibri" w:cs="Calibri"/>
          <w:sz w:val="24"/>
          <w:szCs w:val="24"/>
        </w:rPr>
        <w:t>www.riobranco.ac.gov.br</w:t>
      </w:r>
      <w:ins w:id="6" w:author="User" w:date="2020-09-01T10:13:00Z">
        <w:r w:rsidR="0048635C">
          <w:rPr>
            <w:rFonts w:eastAsia="Calibri" w:cs="Calibri"/>
            <w:sz w:val="24"/>
            <w:szCs w:val="24"/>
            <w:u w:val="single"/>
          </w:rPr>
          <w:fldChar w:fldCharType="end"/>
        </w:r>
      </w:ins>
      <w:r w:rsidRPr="00B007E1">
        <w:rPr>
          <w:rFonts w:eastAsia="Calibri" w:cs="Calibri"/>
          <w:sz w:val="24"/>
          <w:szCs w:val="24"/>
        </w:rPr>
        <w:t>.</w:t>
      </w:r>
    </w:p>
    <w:p w14:paraId="534FADC9" w14:textId="0B8E89FE" w:rsidR="00EC0C40" w:rsidRPr="00B007E1" w:rsidRDefault="00457681" w:rsidP="00B007E1">
      <w:pPr>
        <w:pStyle w:val="PargrafodaLista"/>
        <w:numPr>
          <w:ilvl w:val="1"/>
          <w:numId w:val="1"/>
        </w:numPr>
        <w:spacing w:line="312" w:lineRule="auto"/>
        <w:ind w:left="0" w:right="20" w:firstLine="0"/>
        <w:contextualSpacing w:val="0"/>
        <w:jc w:val="both"/>
        <w:rPr>
          <w:sz w:val="24"/>
          <w:szCs w:val="24"/>
        </w:rPr>
      </w:pPr>
      <w:ins w:id="7" w:author="User" w:date="2020-09-01T10:24:00Z">
        <w:r>
          <w:rPr>
            <w:rFonts w:eastAsia="Calibri" w:cs="Calibri"/>
            <w:sz w:val="24"/>
            <w:szCs w:val="24"/>
          </w:rPr>
          <w:lastRenderedPageBreak/>
          <w:t>É de responsabilidade do</w:t>
        </w:r>
      </w:ins>
      <w:del w:id="8" w:author="User" w:date="2020-09-01T10:24:00Z">
        <w:r w:rsidR="00EC0C40" w:rsidRPr="00B007E1" w:rsidDel="00457681">
          <w:rPr>
            <w:rFonts w:eastAsia="Calibri" w:cs="Calibri"/>
            <w:sz w:val="24"/>
            <w:szCs w:val="24"/>
          </w:rPr>
          <w:delText>O</w:delText>
        </w:r>
      </w:del>
      <w:r w:rsidR="00EC0C40" w:rsidRPr="00B007E1">
        <w:rPr>
          <w:rFonts w:eastAsia="Calibri" w:cs="Calibri"/>
          <w:sz w:val="24"/>
          <w:szCs w:val="24"/>
        </w:rPr>
        <w:t xml:space="preserve"> candidato </w:t>
      </w:r>
      <w:del w:id="9" w:author="User" w:date="2020-09-01T10:24:00Z">
        <w:r w:rsidR="00EC0C40" w:rsidRPr="00B007E1" w:rsidDel="00457681">
          <w:rPr>
            <w:rFonts w:eastAsia="Calibri" w:cs="Calibri"/>
            <w:sz w:val="24"/>
            <w:szCs w:val="24"/>
          </w:rPr>
          <w:delText xml:space="preserve">deverá </w:delText>
        </w:r>
      </w:del>
      <w:r w:rsidR="00EC0C40" w:rsidRPr="00B007E1">
        <w:rPr>
          <w:rFonts w:eastAsia="Calibri" w:cs="Calibri"/>
          <w:sz w:val="24"/>
          <w:szCs w:val="24"/>
        </w:rPr>
        <w:t xml:space="preserve">acompanhar as notícias </w:t>
      </w:r>
      <w:ins w:id="10" w:author="User" w:date="2020-09-01T10:25:00Z">
        <w:r>
          <w:rPr>
            <w:rFonts w:eastAsia="Calibri" w:cs="Calibri"/>
            <w:sz w:val="24"/>
            <w:szCs w:val="24"/>
          </w:rPr>
          <w:t xml:space="preserve">e alterações </w:t>
        </w:r>
      </w:ins>
      <w:r w:rsidR="00EC0C40" w:rsidRPr="00B007E1">
        <w:rPr>
          <w:rFonts w:eastAsia="Calibri" w:cs="Calibri"/>
          <w:sz w:val="24"/>
          <w:szCs w:val="24"/>
        </w:rPr>
        <w:t>relativas a este Processo Seletivo Simplificado no</w:t>
      </w:r>
      <w:r w:rsidR="006401E4" w:rsidRPr="00B007E1">
        <w:rPr>
          <w:rFonts w:eastAsia="Calibri" w:cs="Calibri"/>
          <w:sz w:val="24"/>
          <w:szCs w:val="24"/>
        </w:rPr>
        <w:t>s</w:t>
      </w:r>
      <w:r w:rsidR="00EC0C40" w:rsidRPr="00B007E1">
        <w:rPr>
          <w:rFonts w:eastAsia="Calibri" w:cs="Calibri"/>
          <w:sz w:val="24"/>
          <w:szCs w:val="24"/>
        </w:rPr>
        <w:t xml:space="preserve"> </w:t>
      </w:r>
      <w:del w:id="11" w:author="User" w:date="2020-09-01T10:25:00Z">
        <w:r w:rsidR="00EC0C40" w:rsidRPr="00B007E1" w:rsidDel="00457681">
          <w:rPr>
            <w:rFonts w:eastAsia="Calibri" w:cs="Calibri"/>
            <w:sz w:val="24"/>
            <w:szCs w:val="24"/>
          </w:rPr>
          <w:delText>site</w:delText>
        </w:r>
        <w:r w:rsidR="006401E4" w:rsidRPr="00B007E1" w:rsidDel="00457681">
          <w:rPr>
            <w:rFonts w:eastAsia="Calibri" w:cs="Calibri"/>
            <w:sz w:val="24"/>
            <w:szCs w:val="24"/>
          </w:rPr>
          <w:delText>s</w:delText>
        </w:r>
        <w:r w:rsidR="00EC0C40" w:rsidRPr="00B007E1" w:rsidDel="00457681">
          <w:rPr>
            <w:rFonts w:eastAsia="Calibri" w:cs="Calibri"/>
            <w:sz w:val="24"/>
            <w:szCs w:val="24"/>
          </w:rPr>
          <w:delText xml:space="preserve"> </w:delText>
        </w:r>
      </w:del>
      <w:ins w:id="12" w:author="User" w:date="2020-09-01T10:25:00Z">
        <w:r>
          <w:rPr>
            <w:rFonts w:eastAsia="Calibri" w:cs="Calibri"/>
            <w:sz w:val="24"/>
            <w:szCs w:val="24"/>
          </w:rPr>
          <w:t xml:space="preserve">meios </w:t>
        </w:r>
      </w:ins>
      <w:r w:rsidR="00EC0C40" w:rsidRPr="00B007E1">
        <w:rPr>
          <w:rFonts w:eastAsia="Calibri" w:cs="Calibri"/>
          <w:sz w:val="24"/>
          <w:szCs w:val="24"/>
        </w:rPr>
        <w:t>citado</w:t>
      </w:r>
      <w:r w:rsidR="006401E4" w:rsidRPr="00B007E1">
        <w:rPr>
          <w:rFonts w:eastAsia="Calibri" w:cs="Calibri"/>
          <w:sz w:val="24"/>
          <w:szCs w:val="24"/>
        </w:rPr>
        <w:t>s</w:t>
      </w:r>
      <w:r w:rsidR="00EC0C40" w:rsidRPr="00B007E1">
        <w:rPr>
          <w:rFonts w:eastAsia="Calibri" w:cs="Calibri"/>
          <w:sz w:val="24"/>
          <w:szCs w:val="24"/>
        </w:rPr>
        <w:t xml:space="preserve"> no</w:t>
      </w:r>
      <w:r w:rsidR="00EC0C40" w:rsidRPr="00B007E1">
        <w:rPr>
          <w:rFonts w:eastAsia="Calibri" w:cs="Calibri"/>
          <w:b/>
          <w:bCs/>
          <w:sz w:val="24"/>
          <w:szCs w:val="24"/>
        </w:rPr>
        <w:t xml:space="preserve"> </w:t>
      </w:r>
      <w:r w:rsidR="00EC0C40" w:rsidRPr="00B007E1">
        <w:rPr>
          <w:rFonts w:eastAsia="Calibri" w:cs="Calibri"/>
          <w:sz w:val="24"/>
          <w:szCs w:val="24"/>
        </w:rPr>
        <w:t>subitem anterior, pois, caso ocorram alterações nas nor</w:t>
      </w:r>
      <w:r w:rsidR="004D5368" w:rsidRPr="00B007E1">
        <w:rPr>
          <w:rFonts w:eastAsia="Calibri" w:cs="Calibri"/>
          <w:sz w:val="24"/>
          <w:szCs w:val="24"/>
        </w:rPr>
        <w:t xml:space="preserve">mas contidas neste Edital, </w:t>
      </w:r>
      <w:r w:rsidR="00EC0C40" w:rsidRPr="00B007E1">
        <w:rPr>
          <w:rFonts w:eastAsia="Calibri" w:cs="Calibri"/>
          <w:sz w:val="24"/>
          <w:szCs w:val="24"/>
        </w:rPr>
        <w:t>serão neles divulgadas.</w:t>
      </w:r>
    </w:p>
    <w:p w14:paraId="32CAEC3C" w14:textId="77777777" w:rsidR="00EC0C40" w:rsidRPr="00B007E1" w:rsidRDefault="00EC0C40" w:rsidP="00B007E1">
      <w:pPr>
        <w:pStyle w:val="PargrafodaLista"/>
        <w:numPr>
          <w:ilvl w:val="1"/>
          <w:numId w:val="1"/>
        </w:numPr>
        <w:spacing w:line="312" w:lineRule="auto"/>
        <w:ind w:left="0" w:right="20" w:firstLine="0"/>
        <w:contextualSpacing w:val="0"/>
        <w:jc w:val="both"/>
        <w:rPr>
          <w:rFonts w:eastAsia="Calibri" w:cs="Calibri"/>
          <w:sz w:val="24"/>
          <w:szCs w:val="24"/>
        </w:rPr>
      </w:pPr>
      <w:r w:rsidRPr="00B007E1">
        <w:rPr>
          <w:rFonts w:eastAsia="Calibri" w:cs="Calibri"/>
          <w:sz w:val="24"/>
          <w:szCs w:val="24"/>
        </w:rPr>
        <w:t>Os candidatos aprovados que vierem a ingressar no Quadro de Pessoal Temporário da Secretaria Municipal de</w:t>
      </w:r>
      <w:r w:rsidRPr="00B007E1">
        <w:rPr>
          <w:rFonts w:eastAsia="Calibri" w:cs="Calibri"/>
          <w:b/>
          <w:bCs/>
          <w:sz w:val="24"/>
          <w:szCs w:val="24"/>
        </w:rPr>
        <w:t xml:space="preserve"> </w:t>
      </w:r>
      <w:r w:rsidRPr="00B007E1">
        <w:rPr>
          <w:rFonts w:eastAsia="Calibri" w:cs="Calibri"/>
          <w:sz w:val="24"/>
          <w:szCs w:val="24"/>
        </w:rPr>
        <w:t xml:space="preserve">Infraestrutura e Mobilidade Urbana - Rio Branco/AC, reger-se-ão pelas disposições contidas nos </w:t>
      </w:r>
      <w:r w:rsidRPr="00B007E1">
        <w:rPr>
          <w:rFonts w:eastAsia="Calibri" w:cs="Calibri"/>
          <w:b/>
          <w:bCs/>
          <w:sz w:val="24"/>
          <w:szCs w:val="24"/>
        </w:rPr>
        <w:t>artigos 209 e 210 da Lei nº 1.794/2009</w:t>
      </w:r>
      <w:r w:rsidR="00A45252" w:rsidRPr="00B007E1">
        <w:rPr>
          <w:rFonts w:eastAsia="Calibri" w:cs="Calibri"/>
          <w:sz w:val="24"/>
          <w:szCs w:val="24"/>
        </w:rPr>
        <w:t xml:space="preserve"> que tratam da</w:t>
      </w:r>
      <w:r w:rsidRPr="00B007E1">
        <w:rPr>
          <w:rFonts w:eastAsia="Calibri" w:cs="Calibri"/>
          <w:sz w:val="24"/>
          <w:szCs w:val="24"/>
        </w:rPr>
        <w:t xml:space="preserve"> relação e direitos dos serviços contratados por prazo determinado.</w:t>
      </w:r>
    </w:p>
    <w:p w14:paraId="2DD58913" w14:textId="77777777" w:rsidR="00EC0C40" w:rsidRPr="00B007E1" w:rsidRDefault="00125D54" w:rsidP="00B007E1">
      <w:pPr>
        <w:pStyle w:val="PargrafodaLista"/>
        <w:numPr>
          <w:ilvl w:val="1"/>
          <w:numId w:val="1"/>
        </w:numPr>
        <w:spacing w:line="312" w:lineRule="auto"/>
        <w:ind w:left="0" w:right="20" w:firstLine="0"/>
        <w:contextualSpacing w:val="0"/>
        <w:jc w:val="both"/>
        <w:rPr>
          <w:rFonts w:eastAsia="Calibri" w:cs="Calibri"/>
          <w:sz w:val="24"/>
          <w:szCs w:val="24"/>
        </w:rPr>
      </w:pPr>
      <w:r>
        <w:rPr>
          <w:rFonts w:eastAsia="Calibri" w:cs="Calibri"/>
          <w:sz w:val="24"/>
          <w:szCs w:val="24"/>
        </w:rPr>
        <w:t xml:space="preserve">As funções </w:t>
      </w:r>
      <w:r w:rsidR="00EC0C40" w:rsidRPr="00B007E1">
        <w:rPr>
          <w:rFonts w:eastAsia="Calibri" w:cs="Calibri"/>
          <w:sz w:val="24"/>
          <w:szCs w:val="24"/>
        </w:rPr>
        <w:t xml:space="preserve">e respectivos quantitativos de vagas se verificam estabelecidos no </w:t>
      </w:r>
      <w:r w:rsidR="00261728" w:rsidRPr="00B007E1">
        <w:rPr>
          <w:rFonts w:eastAsia="Calibri" w:cs="Calibri"/>
          <w:sz w:val="24"/>
          <w:szCs w:val="24"/>
        </w:rPr>
        <w:t xml:space="preserve">Anexo </w:t>
      </w:r>
      <w:r w:rsidR="00B20421" w:rsidRPr="00B007E1">
        <w:rPr>
          <w:rFonts w:eastAsia="Calibri" w:cs="Calibri"/>
          <w:sz w:val="24"/>
          <w:szCs w:val="24"/>
        </w:rPr>
        <w:t>I</w:t>
      </w:r>
      <w:r w:rsidR="00EC0C40" w:rsidRPr="00B007E1">
        <w:rPr>
          <w:rFonts w:eastAsia="Calibri" w:cs="Calibri"/>
          <w:sz w:val="24"/>
          <w:szCs w:val="24"/>
        </w:rPr>
        <w:t xml:space="preserve"> deste Edital.</w:t>
      </w:r>
    </w:p>
    <w:p w14:paraId="73F8581E" w14:textId="77777777" w:rsidR="00ED7AE8" w:rsidRPr="00B007E1" w:rsidRDefault="00ED7AE8" w:rsidP="00B007E1">
      <w:pPr>
        <w:pStyle w:val="PargrafodaLista"/>
        <w:spacing w:line="312" w:lineRule="auto"/>
        <w:ind w:left="0" w:right="20"/>
        <w:contextualSpacing w:val="0"/>
        <w:jc w:val="both"/>
        <w:rPr>
          <w:rFonts w:eastAsia="Calibri" w:cs="Calibri"/>
          <w:sz w:val="24"/>
          <w:szCs w:val="24"/>
        </w:rPr>
      </w:pPr>
    </w:p>
    <w:p w14:paraId="19597C46" w14:textId="77777777" w:rsidR="00731889" w:rsidRDefault="00125D54" w:rsidP="00731889">
      <w:pPr>
        <w:pStyle w:val="PargrafodaLista"/>
        <w:numPr>
          <w:ilvl w:val="0"/>
          <w:numId w:val="1"/>
        </w:numPr>
        <w:spacing w:line="312" w:lineRule="auto"/>
        <w:ind w:right="20"/>
        <w:contextualSpacing w:val="0"/>
        <w:jc w:val="both"/>
        <w:rPr>
          <w:b/>
          <w:sz w:val="24"/>
          <w:szCs w:val="24"/>
        </w:rPr>
      </w:pPr>
      <w:r>
        <w:rPr>
          <w:b/>
          <w:sz w:val="24"/>
          <w:szCs w:val="24"/>
        </w:rPr>
        <w:t>DAS FUNÇÕES</w:t>
      </w:r>
    </w:p>
    <w:p w14:paraId="19014932" w14:textId="77777777" w:rsidR="00731889" w:rsidRDefault="00731889" w:rsidP="00731889">
      <w:pPr>
        <w:pStyle w:val="PargrafodaLista"/>
        <w:numPr>
          <w:ilvl w:val="1"/>
          <w:numId w:val="1"/>
        </w:numPr>
        <w:spacing w:line="312" w:lineRule="auto"/>
        <w:ind w:left="0" w:right="20" w:firstLine="0"/>
        <w:contextualSpacing w:val="0"/>
        <w:jc w:val="both"/>
        <w:rPr>
          <w:sz w:val="24"/>
          <w:szCs w:val="24"/>
        </w:rPr>
      </w:pPr>
      <w:r>
        <w:rPr>
          <w:sz w:val="24"/>
          <w:szCs w:val="24"/>
        </w:rPr>
        <w:t xml:space="preserve">O presente Edital estabelece vagas de nível fundamental, médio e superior, conforme se apresenta </w:t>
      </w:r>
      <w:r w:rsidR="003E5B4C">
        <w:rPr>
          <w:sz w:val="24"/>
          <w:szCs w:val="24"/>
        </w:rPr>
        <w:t>na tabela seguinte.</w:t>
      </w:r>
    </w:p>
    <w:tbl>
      <w:tblPr>
        <w:tblW w:w="4970" w:type="pct"/>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02"/>
        <w:gridCol w:w="3539"/>
        <w:gridCol w:w="827"/>
        <w:gridCol w:w="1644"/>
        <w:gridCol w:w="1295"/>
      </w:tblGrid>
      <w:tr w:rsidR="003E5B4C" w:rsidRPr="003224ED" w14:paraId="19E2589F" w14:textId="77777777" w:rsidTr="00125D54">
        <w:trPr>
          <w:jc w:val="center"/>
        </w:trPr>
        <w:tc>
          <w:tcPr>
            <w:tcW w:w="1702" w:type="dxa"/>
            <w:vMerge w:val="restart"/>
            <w:shd w:val="clear" w:color="auto" w:fill="BFBFBF" w:themeFill="background1" w:themeFillShade="BF"/>
            <w:vAlign w:val="center"/>
          </w:tcPr>
          <w:p w14:paraId="6161CCBE" w14:textId="77777777" w:rsidR="003E5B4C" w:rsidRPr="00FF7C37" w:rsidRDefault="003E5B4C" w:rsidP="00125D54">
            <w:pPr>
              <w:spacing w:after="0" w:line="240" w:lineRule="auto"/>
              <w:jc w:val="center"/>
              <w:rPr>
                <w:rFonts w:ascii="Calibri" w:eastAsia="Times New Roman" w:hAnsi="Calibri" w:cs="Times New Roman"/>
                <w:b/>
                <w:lang w:eastAsia="pt-BR"/>
              </w:rPr>
            </w:pPr>
            <w:r w:rsidRPr="00FF7C37">
              <w:rPr>
                <w:rFonts w:ascii="Calibri" w:eastAsia="Times New Roman" w:hAnsi="Calibri" w:cs="Times New Roman"/>
                <w:b/>
                <w:lang w:eastAsia="pt-BR"/>
              </w:rPr>
              <w:t>ESCOLARIDADE</w:t>
            </w:r>
          </w:p>
        </w:tc>
        <w:tc>
          <w:tcPr>
            <w:tcW w:w="3539" w:type="dxa"/>
            <w:vMerge w:val="restart"/>
            <w:shd w:val="clear" w:color="auto" w:fill="BFBFBF" w:themeFill="background1" w:themeFillShade="BF"/>
            <w:vAlign w:val="center"/>
          </w:tcPr>
          <w:p w14:paraId="7FF87D18" w14:textId="77777777" w:rsidR="003E5B4C" w:rsidRPr="00FF7C37" w:rsidRDefault="00125D54" w:rsidP="00125D54">
            <w:pPr>
              <w:spacing w:after="0" w:line="240" w:lineRule="auto"/>
              <w:rPr>
                <w:rFonts w:ascii="Calibri" w:eastAsia="Times New Roman" w:hAnsi="Calibri" w:cs="Times New Roman"/>
                <w:b/>
                <w:lang w:eastAsia="pt-BR"/>
              </w:rPr>
            </w:pPr>
            <w:r>
              <w:rPr>
                <w:rFonts w:ascii="Calibri" w:eastAsia="Times New Roman" w:hAnsi="Calibri" w:cs="Times New Roman"/>
                <w:b/>
                <w:lang w:eastAsia="pt-BR"/>
              </w:rPr>
              <w:t>FUNÇÃO</w:t>
            </w:r>
          </w:p>
        </w:tc>
        <w:tc>
          <w:tcPr>
            <w:tcW w:w="3766" w:type="dxa"/>
            <w:gridSpan w:val="3"/>
            <w:tcBorders>
              <w:top w:val="single" w:sz="4" w:space="0" w:color="auto"/>
              <w:bottom w:val="single" w:sz="4" w:space="0" w:color="auto"/>
            </w:tcBorders>
            <w:shd w:val="clear" w:color="auto" w:fill="BFBFBF" w:themeFill="background1" w:themeFillShade="BF"/>
            <w:vAlign w:val="center"/>
          </w:tcPr>
          <w:p w14:paraId="7AE40D62" w14:textId="77777777" w:rsidR="003E5B4C" w:rsidRPr="00FF7C37" w:rsidRDefault="003E5B4C" w:rsidP="00125D54">
            <w:pPr>
              <w:spacing w:after="0" w:line="240" w:lineRule="auto"/>
              <w:jc w:val="center"/>
              <w:rPr>
                <w:rFonts w:ascii="Calibri" w:eastAsia="Times New Roman" w:hAnsi="Calibri" w:cs="Times New Roman"/>
                <w:b/>
                <w:lang w:eastAsia="pt-BR"/>
              </w:rPr>
            </w:pPr>
            <w:r w:rsidRPr="00FF7C37">
              <w:rPr>
                <w:rFonts w:ascii="Calibri" w:eastAsia="Times New Roman" w:hAnsi="Calibri" w:cs="Times New Roman"/>
                <w:b/>
                <w:lang w:eastAsia="pt-BR"/>
              </w:rPr>
              <w:t>VAGAS</w:t>
            </w:r>
          </w:p>
        </w:tc>
      </w:tr>
      <w:tr w:rsidR="003E5B4C" w:rsidRPr="003224ED" w14:paraId="20472FCD" w14:textId="77777777" w:rsidTr="00125D54">
        <w:trPr>
          <w:jc w:val="center"/>
        </w:trPr>
        <w:tc>
          <w:tcPr>
            <w:tcW w:w="1702" w:type="dxa"/>
            <w:vMerge/>
            <w:tcBorders>
              <w:bottom w:val="single" w:sz="4" w:space="0" w:color="auto"/>
            </w:tcBorders>
            <w:shd w:val="clear" w:color="auto" w:fill="BFBFBF" w:themeFill="background1" w:themeFillShade="BF"/>
          </w:tcPr>
          <w:p w14:paraId="1B6E9485" w14:textId="77777777" w:rsidR="003E5B4C" w:rsidRPr="00FF7C37" w:rsidRDefault="003E5B4C" w:rsidP="00125D54">
            <w:pPr>
              <w:spacing w:after="0" w:line="240" w:lineRule="auto"/>
              <w:jc w:val="center"/>
              <w:rPr>
                <w:rFonts w:ascii="Calibri" w:eastAsia="Times New Roman" w:hAnsi="Calibri" w:cs="Times New Roman"/>
                <w:b/>
                <w:lang w:eastAsia="pt-BR"/>
              </w:rPr>
            </w:pPr>
          </w:p>
        </w:tc>
        <w:tc>
          <w:tcPr>
            <w:tcW w:w="3539" w:type="dxa"/>
            <w:vMerge/>
            <w:tcBorders>
              <w:bottom w:val="single" w:sz="4" w:space="0" w:color="auto"/>
            </w:tcBorders>
            <w:shd w:val="clear" w:color="auto" w:fill="BFBFBF" w:themeFill="background1" w:themeFillShade="BF"/>
            <w:vAlign w:val="center"/>
            <w:hideMark/>
          </w:tcPr>
          <w:p w14:paraId="7C44741A" w14:textId="77777777" w:rsidR="003E5B4C" w:rsidRPr="00FF7C37" w:rsidRDefault="003E5B4C" w:rsidP="00125D54">
            <w:pPr>
              <w:spacing w:after="0" w:line="240" w:lineRule="auto"/>
              <w:jc w:val="center"/>
              <w:rPr>
                <w:rFonts w:ascii="Calibri" w:eastAsia="Times New Roman" w:hAnsi="Calibri" w:cs="Times New Roman"/>
                <w:b/>
                <w:lang w:eastAsia="pt-BR"/>
              </w:rPr>
            </w:pPr>
          </w:p>
        </w:tc>
        <w:tc>
          <w:tcPr>
            <w:tcW w:w="827" w:type="dxa"/>
            <w:tcBorders>
              <w:top w:val="single" w:sz="4" w:space="0" w:color="auto"/>
              <w:bottom w:val="single" w:sz="4" w:space="0" w:color="auto"/>
            </w:tcBorders>
            <w:shd w:val="clear" w:color="auto" w:fill="BFBFBF" w:themeFill="background1" w:themeFillShade="BF"/>
            <w:vAlign w:val="center"/>
          </w:tcPr>
          <w:p w14:paraId="6926F5B7" w14:textId="77777777" w:rsidR="003E5B4C" w:rsidRPr="00FF7C37" w:rsidRDefault="003E5B4C" w:rsidP="00125D54">
            <w:pPr>
              <w:spacing w:after="0" w:line="240" w:lineRule="auto"/>
              <w:jc w:val="center"/>
              <w:rPr>
                <w:rFonts w:ascii="Calibri" w:eastAsia="Times New Roman" w:hAnsi="Calibri" w:cs="Times New Roman"/>
                <w:b/>
                <w:lang w:eastAsia="pt-BR"/>
              </w:rPr>
            </w:pPr>
            <w:r w:rsidRPr="00FF7C37">
              <w:rPr>
                <w:rFonts w:ascii="Calibri" w:eastAsia="Times New Roman" w:hAnsi="Calibri" w:cs="Times New Roman"/>
                <w:b/>
                <w:lang w:eastAsia="pt-BR"/>
              </w:rPr>
              <w:t>TOTAL</w:t>
            </w:r>
          </w:p>
        </w:tc>
        <w:tc>
          <w:tcPr>
            <w:tcW w:w="1644" w:type="dxa"/>
            <w:tcBorders>
              <w:top w:val="single" w:sz="4" w:space="0" w:color="auto"/>
              <w:bottom w:val="single" w:sz="4" w:space="0" w:color="auto"/>
            </w:tcBorders>
            <w:shd w:val="clear" w:color="auto" w:fill="BFBFBF" w:themeFill="background1" w:themeFillShade="BF"/>
            <w:vAlign w:val="center"/>
            <w:hideMark/>
          </w:tcPr>
          <w:p w14:paraId="16AD5974" w14:textId="77777777" w:rsidR="003E5B4C" w:rsidRPr="00FF7C37" w:rsidRDefault="003E5B4C" w:rsidP="00125D54">
            <w:pPr>
              <w:spacing w:after="0" w:line="240" w:lineRule="auto"/>
              <w:jc w:val="center"/>
              <w:rPr>
                <w:rFonts w:ascii="Calibri" w:eastAsia="Times New Roman" w:hAnsi="Calibri" w:cs="Times New Roman"/>
                <w:b/>
                <w:lang w:eastAsia="pt-BR"/>
              </w:rPr>
            </w:pPr>
            <w:r w:rsidRPr="00FF7C37">
              <w:rPr>
                <w:rFonts w:ascii="Calibri" w:eastAsia="Times New Roman" w:hAnsi="Calibri" w:cs="Times New Roman"/>
                <w:b/>
                <w:lang w:eastAsia="pt-BR"/>
              </w:rPr>
              <w:t>AMPLA CONCORRÊNCIA</w:t>
            </w:r>
          </w:p>
        </w:tc>
        <w:tc>
          <w:tcPr>
            <w:tcW w:w="1295" w:type="dxa"/>
            <w:tcBorders>
              <w:top w:val="single" w:sz="4" w:space="0" w:color="auto"/>
              <w:bottom w:val="single" w:sz="4" w:space="0" w:color="auto"/>
            </w:tcBorders>
            <w:shd w:val="clear" w:color="auto" w:fill="BFBFBF" w:themeFill="background1" w:themeFillShade="BF"/>
            <w:vAlign w:val="center"/>
          </w:tcPr>
          <w:p w14:paraId="134D872B" w14:textId="77777777" w:rsidR="003E5B4C" w:rsidRPr="00FF7C37" w:rsidRDefault="003E5B4C" w:rsidP="00125D54">
            <w:pPr>
              <w:spacing w:after="0" w:line="240" w:lineRule="auto"/>
              <w:jc w:val="center"/>
              <w:rPr>
                <w:rFonts w:ascii="Calibri" w:eastAsia="Times New Roman" w:hAnsi="Calibri" w:cs="Times New Roman"/>
                <w:b/>
                <w:lang w:eastAsia="pt-BR"/>
              </w:rPr>
            </w:pPr>
            <w:r w:rsidRPr="00FF7C37">
              <w:rPr>
                <w:rFonts w:ascii="Calibri" w:eastAsia="Times New Roman" w:hAnsi="Calibri" w:cs="Times New Roman"/>
                <w:b/>
                <w:lang w:eastAsia="pt-BR"/>
              </w:rPr>
              <w:t>PESSOA COM DEFICIÊNCIA</w:t>
            </w:r>
          </w:p>
        </w:tc>
      </w:tr>
      <w:tr w:rsidR="003E5B4C" w:rsidRPr="003224ED" w14:paraId="26850A39" w14:textId="77777777" w:rsidTr="00125D54">
        <w:trPr>
          <w:jc w:val="center"/>
        </w:trPr>
        <w:tc>
          <w:tcPr>
            <w:tcW w:w="1702" w:type="dxa"/>
            <w:vMerge w:val="restart"/>
            <w:tcBorders>
              <w:top w:val="single" w:sz="4" w:space="0" w:color="auto"/>
            </w:tcBorders>
            <w:vAlign w:val="center"/>
          </w:tcPr>
          <w:p w14:paraId="66018145"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Fundamental</w:t>
            </w:r>
          </w:p>
        </w:tc>
        <w:tc>
          <w:tcPr>
            <w:tcW w:w="3539" w:type="dxa"/>
            <w:tcBorders>
              <w:top w:val="single" w:sz="4" w:space="0" w:color="auto"/>
              <w:bottom w:val="dotted" w:sz="4" w:space="0" w:color="auto"/>
            </w:tcBorders>
            <w:shd w:val="clear" w:color="auto" w:fill="auto"/>
            <w:vAlign w:val="center"/>
            <w:hideMark/>
          </w:tcPr>
          <w:p w14:paraId="62C91DF0"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Auxiliar de Topografia</w:t>
            </w:r>
          </w:p>
        </w:tc>
        <w:tc>
          <w:tcPr>
            <w:tcW w:w="827" w:type="dxa"/>
            <w:tcBorders>
              <w:top w:val="single" w:sz="4" w:space="0" w:color="auto"/>
              <w:bottom w:val="dotted" w:sz="4" w:space="0" w:color="auto"/>
            </w:tcBorders>
            <w:vAlign w:val="center"/>
          </w:tcPr>
          <w:p w14:paraId="588E7347"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6</w:t>
            </w:r>
          </w:p>
        </w:tc>
        <w:tc>
          <w:tcPr>
            <w:tcW w:w="1644" w:type="dxa"/>
            <w:tcBorders>
              <w:top w:val="single" w:sz="4" w:space="0" w:color="auto"/>
              <w:bottom w:val="dotted" w:sz="4" w:space="0" w:color="auto"/>
            </w:tcBorders>
            <w:shd w:val="clear" w:color="auto" w:fill="auto"/>
            <w:vAlign w:val="center"/>
          </w:tcPr>
          <w:p w14:paraId="6BE944A1"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5</w:t>
            </w:r>
          </w:p>
        </w:tc>
        <w:tc>
          <w:tcPr>
            <w:tcW w:w="1295" w:type="dxa"/>
            <w:tcBorders>
              <w:top w:val="single" w:sz="4" w:space="0" w:color="auto"/>
              <w:bottom w:val="dotted" w:sz="4" w:space="0" w:color="auto"/>
            </w:tcBorders>
          </w:tcPr>
          <w:p w14:paraId="6EFACC85"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1</w:t>
            </w:r>
          </w:p>
        </w:tc>
      </w:tr>
      <w:tr w:rsidR="003E5B4C" w:rsidRPr="003224ED" w14:paraId="56896185" w14:textId="77777777" w:rsidTr="00125D54">
        <w:trPr>
          <w:jc w:val="center"/>
        </w:trPr>
        <w:tc>
          <w:tcPr>
            <w:tcW w:w="1702" w:type="dxa"/>
            <w:vMerge/>
            <w:tcBorders>
              <w:bottom w:val="single" w:sz="4" w:space="0" w:color="auto"/>
            </w:tcBorders>
          </w:tcPr>
          <w:p w14:paraId="58E5E294" w14:textId="77777777" w:rsidR="003E5B4C" w:rsidRPr="00FF7C37" w:rsidRDefault="003E5B4C" w:rsidP="00125D54">
            <w:pPr>
              <w:spacing w:after="0" w:line="240" w:lineRule="auto"/>
              <w:rPr>
                <w:rFonts w:eastAsia="Times New Roman" w:cs="Arial"/>
                <w:color w:val="000000"/>
                <w:lang w:eastAsia="pt-BR"/>
              </w:rPr>
            </w:pPr>
          </w:p>
        </w:tc>
        <w:tc>
          <w:tcPr>
            <w:tcW w:w="3539" w:type="dxa"/>
            <w:tcBorders>
              <w:top w:val="dotted" w:sz="4" w:space="0" w:color="auto"/>
              <w:bottom w:val="single" w:sz="4" w:space="0" w:color="auto"/>
            </w:tcBorders>
            <w:shd w:val="clear" w:color="auto" w:fill="auto"/>
            <w:vAlign w:val="center"/>
            <w:hideMark/>
          </w:tcPr>
          <w:p w14:paraId="0632389D"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Encarregado de Campo</w:t>
            </w:r>
          </w:p>
        </w:tc>
        <w:tc>
          <w:tcPr>
            <w:tcW w:w="827" w:type="dxa"/>
            <w:tcBorders>
              <w:top w:val="dotted" w:sz="4" w:space="0" w:color="auto"/>
              <w:bottom w:val="single" w:sz="4" w:space="0" w:color="auto"/>
            </w:tcBorders>
            <w:vAlign w:val="center"/>
          </w:tcPr>
          <w:p w14:paraId="4FB28147"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10</w:t>
            </w:r>
          </w:p>
        </w:tc>
        <w:tc>
          <w:tcPr>
            <w:tcW w:w="1644" w:type="dxa"/>
            <w:tcBorders>
              <w:top w:val="dotted" w:sz="4" w:space="0" w:color="auto"/>
              <w:bottom w:val="single" w:sz="4" w:space="0" w:color="auto"/>
            </w:tcBorders>
            <w:shd w:val="clear" w:color="auto" w:fill="auto"/>
            <w:vAlign w:val="center"/>
          </w:tcPr>
          <w:p w14:paraId="0E165B03"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9</w:t>
            </w:r>
          </w:p>
        </w:tc>
        <w:tc>
          <w:tcPr>
            <w:tcW w:w="1295" w:type="dxa"/>
            <w:tcBorders>
              <w:top w:val="dotted" w:sz="4" w:space="0" w:color="auto"/>
              <w:bottom w:val="single" w:sz="4" w:space="0" w:color="auto"/>
            </w:tcBorders>
          </w:tcPr>
          <w:p w14:paraId="0AAE29E1"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1</w:t>
            </w:r>
          </w:p>
        </w:tc>
      </w:tr>
      <w:tr w:rsidR="003E5B4C" w:rsidRPr="003224ED" w14:paraId="40BAB10A" w14:textId="77777777" w:rsidTr="00125D54">
        <w:trPr>
          <w:jc w:val="center"/>
        </w:trPr>
        <w:tc>
          <w:tcPr>
            <w:tcW w:w="1702" w:type="dxa"/>
            <w:vMerge w:val="restart"/>
            <w:tcBorders>
              <w:top w:val="single" w:sz="4" w:space="0" w:color="auto"/>
            </w:tcBorders>
            <w:vAlign w:val="center"/>
          </w:tcPr>
          <w:p w14:paraId="6F6F21C7"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Nível Médio</w:t>
            </w:r>
          </w:p>
        </w:tc>
        <w:tc>
          <w:tcPr>
            <w:tcW w:w="3539" w:type="dxa"/>
            <w:tcBorders>
              <w:top w:val="single" w:sz="4" w:space="0" w:color="auto"/>
              <w:bottom w:val="dotted" w:sz="4" w:space="0" w:color="auto"/>
            </w:tcBorders>
            <w:shd w:val="clear" w:color="auto" w:fill="auto"/>
            <w:vAlign w:val="center"/>
            <w:hideMark/>
          </w:tcPr>
          <w:p w14:paraId="156FAFCE"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Técnico</w:t>
            </w:r>
            <w:r w:rsidR="00383189">
              <w:rPr>
                <w:rFonts w:eastAsia="Times New Roman" w:cs="Arial"/>
                <w:color w:val="000000"/>
                <w:lang w:eastAsia="pt-BR"/>
              </w:rPr>
              <w:t xml:space="preserve"> em Agrimensura ou equivalente</w:t>
            </w:r>
          </w:p>
        </w:tc>
        <w:tc>
          <w:tcPr>
            <w:tcW w:w="827" w:type="dxa"/>
            <w:tcBorders>
              <w:top w:val="single" w:sz="4" w:space="0" w:color="auto"/>
              <w:bottom w:val="dotted" w:sz="4" w:space="0" w:color="auto"/>
            </w:tcBorders>
            <w:vAlign w:val="center"/>
          </w:tcPr>
          <w:p w14:paraId="78B82383"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2</w:t>
            </w:r>
          </w:p>
        </w:tc>
        <w:tc>
          <w:tcPr>
            <w:tcW w:w="1644" w:type="dxa"/>
            <w:tcBorders>
              <w:top w:val="single" w:sz="4" w:space="0" w:color="auto"/>
              <w:bottom w:val="dotted" w:sz="4" w:space="0" w:color="auto"/>
            </w:tcBorders>
            <w:shd w:val="clear" w:color="auto" w:fill="auto"/>
            <w:vAlign w:val="center"/>
          </w:tcPr>
          <w:p w14:paraId="4B3742D6" w14:textId="77777777" w:rsidR="003E5B4C" w:rsidRPr="00FF7C37" w:rsidRDefault="00125D54" w:rsidP="00125D54">
            <w:pPr>
              <w:spacing w:after="0" w:line="240" w:lineRule="auto"/>
              <w:jc w:val="center"/>
              <w:rPr>
                <w:rFonts w:eastAsia="Times New Roman" w:cs="Arial"/>
                <w:color w:val="000000"/>
                <w:lang w:eastAsia="pt-BR"/>
              </w:rPr>
            </w:pPr>
            <w:r>
              <w:rPr>
                <w:rFonts w:eastAsia="Times New Roman" w:cs="Arial"/>
                <w:color w:val="000000"/>
                <w:lang w:eastAsia="pt-BR"/>
              </w:rPr>
              <w:t>1</w:t>
            </w:r>
          </w:p>
        </w:tc>
        <w:tc>
          <w:tcPr>
            <w:tcW w:w="1295" w:type="dxa"/>
            <w:tcBorders>
              <w:top w:val="single" w:sz="4" w:space="0" w:color="auto"/>
              <w:bottom w:val="dotted" w:sz="4" w:space="0" w:color="auto"/>
            </w:tcBorders>
            <w:vAlign w:val="center"/>
          </w:tcPr>
          <w:p w14:paraId="220BFB76" w14:textId="77777777" w:rsidR="003E5B4C" w:rsidRPr="00FF7C37" w:rsidRDefault="00125D54" w:rsidP="00125D54">
            <w:pPr>
              <w:spacing w:after="0" w:line="240" w:lineRule="auto"/>
              <w:jc w:val="center"/>
              <w:rPr>
                <w:rFonts w:eastAsia="Times New Roman" w:cs="Arial"/>
                <w:color w:val="000000"/>
                <w:lang w:eastAsia="pt-BR"/>
              </w:rPr>
            </w:pPr>
            <w:r>
              <w:rPr>
                <w:rFonts w:eastAsia="Times New Roman" w:cs="Arial"/>
                <w:color w:val="000000"/>
                <w:lang w:eastAsia="pt-BR"/>
              </w:rPr>
              <w:t>1</w:t>
            </w:r>
          </w:p>
        </w:tc>
      </w:tr>
      <w:tr w:rsidR="003E5B4C" w:rsidRPr="003224ED" w14:paraId="16243B2D" w14:textId="77777777" w:rsidTr="00125D54">
        <w:trPr>
          <w:jc w:val="center"/>
        </w:trPr>
        <w:tc>
          <w:tcPr>
            <w:tcW w:w="1702" w:type="dxa"/>
            <w:vMerge/>
            <w:tcBorders>
              <w:bottom w:val="dotted" w:sz="4" w:space="0" w:color="auto"/>
            </w:tcBorders>
          </w:tcPr>
          <w:p w14:paraId="552697EF" w14:textId="77777777" w:rsidR="003E5B4C" w:rsidRPr="00FF7C37" w:rsidRDefault="003E5B4C" w:rsidP="00125D54">
            <w:pPr>
              <w:spacing w:after="0" w:line="240" w:lineRule="auto"/>
              <w:rPr>
                <w:rFonts w:eastAsia="Times New Roman" w:cs="Arial"/>
                <w:color w:val="000000"/>
                <w:lang w:eastAsia="pt-BR"/>
              </w:rPr>
            </w:pPr>
          </w:p>
        </w:tc>
        <w:tc>
          <w:tcPr>
            <w:tcW w:w="3539" w:type="dxa"/>
            <w:tcBorders>
              <w:top w:val="dotted" w:sz="4" w:space="0" w:color="auto"/>
              <w:bottom w:val="dotted" w:sz="4" w:space="0" w:color="auto"/>
            </w:tcBorders>
            <w:shd w:val="clear" w:color="auto" w:fill="auto"/>
            <w:vAlign w:val="center"/>
            <w:hideMark/>
          </w:tcPr>
          <w:p w14:paraId="449F9AB8"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Topógrafo Prático</w:t>
            </w:r>
          </w:p>
        </w:tc>
        <w:tc>
          <w:tcPr>
            <w:tcW w:w="827" w:type="dxa"/>
            <w:tcBorders>
              <w:top w:val="dotted" w:sz="4" w:space="0" w:color="auto"/>
              <w:bottom w:val="dotted" w:sz="4" w:space="0" w:color="auto"/>
            </w:tcBorders>
            <w:vAlign w:val="center"/>
          </w:tcPr>
          <w:p w14:paraId="39FF5817"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2</w:t>
            </w:r>
          </w:p>
        </w:tc>
        <w:tc>
          <w:tcPr>
            <w:tcW w:w="1644" w:type="dxa"/>
            <w:tcBorders>
              <w:top w:val="dotted" w:sz="4" w:space="0" w:color="auto"/>
              <w:bottom w:val="dotted" w:sz="4" w:space="0" w:color="auto"/>
            </w:tcBorders>
            <w:shd w:val="clear" w:color="auto" w:fill="auto"/>
            <w:vAlign w:val="center"/>
          </w:tcPr>
          <w:p w14:paraId="13E33CA1" w14:textId="77777777" w:rsidR="003E5B4C" w:rsidRPr="00FF7C37" w:rsidRDefault="00125D54" w:rsidP="00125D54">
            <w:pPr>
              <w:spacing w:after="0" w:line="240" w:lineRule="auto"/>
              <w:jc w:val="center"/>
              <w:rPr>
                <w:rFonts w:eastAsia="Times New Roman" w:cs="Arial"/>
                <w:color w:val="000000"/>
                <w:lang w:eastAsia="pt-BR"/>
              </w:rPr>
            </w:pPr>
            <w:r>
              <w:rPr>
                <w:rFonts w:eastAsia="Times New Roman" w:cs="Arial"/>
                <w:color w:val="000000"/>
                <w:lang w:eastAsia="pt-BR"/>
              </w:rPr>
              <w:t>1</w:t>
            </w:r>
          </w:p>
        </w:tc>
        <w:tc>
          <w:tcPr>
            <w:tcW w:w="1295" w:type="dxa"/>
            <w:tcBorders>
              <w:top w:val="dotted" w:sz="4" w:space="0" w:color="auto"/>
              <w:bottom w:val="dotted" w:sz="4" w:space="0" w:color="auto"/>
            </w:tcBorders>
          </w:tcPr>
          <w:p w14:paraId="0F99B0E7" w14:textId="77777777" w:rsidR="003E5B4C" w:rsidRPr="00FF7C37" w:rsidRDefault="00125D54" w:rsidP="00125D54">
            <w:pPr>
              <w:spacing w:after="0" w:line="240" w:lineRule="auto"/>
              <w:jc w:val="center"/>
              <w:rPr>
                <w:rFonts w:eastAsia="Times New Roman" w:cs="Arial"/>
                <w:color w:val="000000"/>
                <w:lang w:eastAsia="pt-BR"/>
              </w:rPr>
            </w:pPr>
            <w:r>
              <w:rPr>
                <w:rFonts w:eastAsia="Times New Roman" w:cs="Arial"/>
                <w:color w:val="000000"/>
                <w:lang w:eastAsia="pt-BR"/>
              </w:rPr>
              <w:t>1</w:t>
            </w:r>
          </w:p>
        </w:tc>
      </w:tr>
      <w:tr w:rsidR="003E5B4C" w:rsidRPr="003224ED" w14:paraId="4684982E" w14:textId="77777777" w:rsidTr="00125D54">
        <w:trPr>
          <w:jc w:val="center"/>
        </w:trPr>
        <w:tc>
          <w:tcPr>
            <w:tcW w:w="1702" w:type="dxa"/>
            <w:vMerge w:val="restart"/>
            <w:tcBorders>
              <w:top w:val="single" w:sz="4" w:space="0" w:color="auto"/>
            </w:tcBorders>
            <w:vAlign w:val="center"/>
          </w:tcPr>
          <w:p w14:paraId="06FEFC1A"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Nível Superior</w:t>
            </w:r>
          </w:p>
        </w:tc>
        <w:tc>
          <w:tcPr>
            <w:tcW w:w="3539" w:type="dxa"/>
            <w:tcBorders>
              <w:top w:val="single" w:sz="4" w:space="0" w:color="auto"/>
              <w:bottom w:val="dotted" w:sz="4" w:space="0" w:color="auto"/>
            </w:tcBorders>
            <w:shd w:val="clear" w:color="auto" w:fill="auto"/>
            <w:vAlign w:val="center"/>
          </w:tcPr>
          <w:p w14:paraId="7F1A213F"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Arquiteto e Urbanista</w:t>
            </w:r>
          </w:p>
        </w:tc>
        <w:tc>
          <w:tcPr>
            <w:tcW w:w="827" w:type="dxa"/>
            <w:tcBorders>
              <w:top w:val="single" w:sz="4" w:space="0" w:color="auto"/>
              <w:bottom w:val="dotted" w:sz="4" w:space="0" w:color="auto"/>
            </w:tcBorders>
            <w:vAlign w:val="center"/>
          </w:tcPr>
          <w:p w14:paraId="287A69BF" w14:textId="77777777" w:rsidR="003E5B4C" w:rsidRPr="00FF7C37" w:rsidRDefault="00AA0E6F" w:rsidP="00125D54">
            <w:pPr>
              <w:spacing w:after="0" w:line="240" w:lineRule="auto"/>
              <w:jc w:val="center"/>
              <w:rPr>
                <w:rFonts w:eastAsia="Times New Roman" w:cs="Arial"/>
                <w:color w:val="000000"/>
                <w:lang w:eastAsia="pt-BR"/>
              </w:rPr>
            </w:pPr>
            <w:r>
              <w:rPr>
                <w:rFonts w:eastAsia="Times New Roman" w:cs="Arial"/>
                <w:color w:val="000000"/>
                <w:lang w:eastAsia="pt-BR"/>
              </w:rPr>
              <w:t>5</w:t>
            </w:r>
          </w:p>
        </w:tc>
        <w:tc>
          <w:tcPr>
            <w:tcW w:w="1644" w:type="dxa"/>
            <w:tcBorders>
              <w:top w:val="single" w:sz="4" w:space="0" w:color="auto"/>
              <w:bottom w:val="dotted" w:sz="4" w:space="0" w:color="auto"/>
            </w:tcBorders>
            <w:shd w:val="clear" w:color="auto" w:fill="auto"/>
            <w:vAlign w:val="center"/>
          </w:tcPr>
          <w:p w14:paraId="7B37819A" w14:textId="77777777" w:rsidR="003E5B4C" w:rsidRPr="00FF7C37" w:rsidRDefault="00AA0E6F" w:rsidP="00125D54">
            <w:pPr>
              <w:spacing w:after="0" w:line="240" w:lineRule="auto"/>
              <w:jc w:val="center"/>
              <w:rPr>
                <w:rFonts w:eastAsia="Times New Roman" w:cs="Arial"/>
                <w:color w:val="000000"/>
                <w:lang w:eastAsia="pt-BR"/>
              </w:rPr>
            </w:pPr>
            <w:r>
              <w:rPr>
                <w:rFonts w:eastAsia="Times New Roman" w:cs="Arial"/>
                <w:color w:val="000000"/>
                <w:lang w:eastAsia="pt-BR"/>
              </w:rPr>
              <w:t>4</w:t>
            </w:r>
          </w:p>
        </w:tc>
        <w:tc>
          <w:tcPr>
            <w:tcW w:w="1295" w:type="dxa"/>
            <w:tcBorders>
              <w:top w:val="single" w:sz="4" w:space="0" w:color="auto"/>
              <w:bottom w:val="dotted" w:sz="4" w:space="0" w:color="auto"/>
            </w:tcBorders>
          </w:tcPr>
          <w:p w14:paraId="1B73DA26" w14:textId="77777777" w:rsidR="003E5B4C" w:rsidRPr="00FF7C37" w:rsidRDefault="00AA0E6F" w:rsidP="00125D54">
            <w:pPr>
              <w:spacing w:after="0" w:line="240" w:lineRule="auto"/>
              <w:jc w:val="center"/>
              <w:rPr>
                <w:rFonts w:eastAsia="Times New Roman" w:cs="Arial"/>
                <w:color w:val="000000"/>
                <w:lang w:eastAsia="pt-BR"/>
              </w:rPr>
            </w:pPr>
            <w:r>
              <w:rPr>
                <w:rFonts w:eastAsia="Times New Roman" w:cs="Arial"/>
                <w:color w:val="000000"/>
                <w:lang w:eastAsia="pt-BR"/>
              </w:rPr>
              <w:t>1</w:t>
            </w:r>
          </w:p>
        </w:tc>
      </w:tr>
      <w:tr w:rsidR="003E5B4C" w:rsidRPr="003224ED" w14:paraId="07115022" w14:textId="77777777" w:rsidTr="00125D54">
        <w:trPr>
          <w:jc w:val="center"/>
        </w:trPr>
        <w:tc>
          <w:tcPr>
            <w:tcW w:w="1702" w:type="dxa"/>
            <w:vMerge/>
          </w:tcPr>
          <w:p w14:paraId="67CEF546" w14:textId="77777777" w:rsidR="003E5B4C" w:rsidRPr="00FF7C37" w:rsidRDefault="003E5B4C" w:rsidP="00125D54">
            <w:pPr>
              <w:spacing w:after="0" w:line="240" w:lineRule="auto"/>
              <w:rPr>
                <w:rFonts w:eastAsia="Times New Roman" w:cs="Arial"/>
                <w:color w:val="000000"/>
                <w:lang w:eastAsia="pt-BR"/>
              </w:rPr>
            </w:pPr>
          </w:p>
        </w:tc>
        <w:tc>
          <w:tcPr>
            <w:tcW w:w="3539" w:type="dxa"/>
            <w:tcBorders>
              <w:top w:val="dotted" w:sz="4" w:space="0" w:color="auto"/>
              <w:bottom w:val="dotted" w:sz="4" w:space="0" w:color="auto"/>
            </w:tcBorders>
            <w:shd w:val="clear" w:color="auto" w:fill="auto"/>
            <w:vAlign w:val="center"/>
            <w:hideMark/>
          </w:tcPr>
          <w:p w14:paraId="09A47319"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Engenheiro Civil</w:t>
            </w:r>
          </w:p>
        </w:tc>
        <w:tc>
          <w:tcPr>
            <w:tcW w:w="827" w:type="dxa"/>
            <w:tcBorders>
              <w:top w:val="dotted" w:sz="4" w:space="0" w:color="auto"/>
              <w:bottom w:val="dotted" w:sz="4" w:space="0" w:color="auto"/>
            </w:tcBorders>
            <w:vAlign w:val="center"/>
          </w:tcPr>
          <w:p w14:paraId="04E03272"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14</w:t>
            </w:r>
          </w:p>
        </w:tc>
        <w:tc>
          <w:tcPr>
            <w:tcW w:w="1644" w:type="dxa"/>
            <w:tcBorders>
              <w:top w:val="dotted" w:sz="4" w:space="0" w:color="auto"/>
              <w:bottom w:val="dotted" w:sz="4" w:space="0" w:color="auto"/>
            </w:tcBorders>
            <w:shd w:val="clear" w:color="auto" w:fill="auto"/>
            <w:vAlign w:val="center"/>
          </w:tcPr>
          <w:p w14:paraId="27FBE0E9"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13</w:t>
            </w:r>
          </w:p>
        </w:tc>
        <w:tc>
          <w:tcPr>
            <w:tcW w:w="1295" w:type="dxa"/>
            <w:tcBorders>
              <w:top w:val="dotted" w:sz="4" w:space="0" w:color="auto"/>
              <w:bottom w:val="dotted" w:sz="4" w:space="0" w:color="auto"/>
            </w:tcBorders>
          </w:tcPr>
          <w:p w14:paraId="04F0058B"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1</w:t>
            </w:r>
          </w:p>
        </w:tc>
      </w:tr>
      <w:tr w:rsidR="003E5B4C" w:rsidRPr="003224ED" w14:paraId="5E9B8D56" w14:textId="77777777" w:rsidTr="00125D54">
        <w:trPr>
          <w:jc w:val="center"/>
        </w:trPr>
        <w:tc>
          <w:tcPr>
            <w:tcW w:w="1702" w:type="dxa"/>
            <w:vMerge/>
            <w:tcBorders>
              <w:bottom w:val="dotted" w:sz="4" w:space="0" w:color="auto"/>
            </w:tcBorders>
          </w:tcPr>
          <w:p w14:paraId="3E3BE964" w14:textId="77777777" w:rsidR="003E5B4C" w:rsidRPr="00FF7C37" w:rsidRDefault="003E5B4C" w:rsidP="00125D54">
            <w:pPr>
              <w:spacing w:after="0" w:line="240" w:lineRule="auto"/>
              <w:rPr>
                <w:rFonts w:eastAsia="Times New Roman" w:cs="Arial"/>
                <w:color w:val="000000"/>
                <w:lang w:eastAsia="pt-BR"/>
              </w:rPr>
            </w:pPr>
          </w:p>
        </w:tc>
        <w:tc>
          <w:tcPr>
            <w:tcW w:w="3539" w:type="dxa"/>
            <w:tcBorders>
              <w:top w:val="dotted" w:sz="4" w:space="0" w:color="auto"/>
              <w:bottom w:val="dotted" w:sz="4" w:space="0" w:color="auto"/>
            </w:tcBorders>
            <w:shd w:val="clear" w:color="auto" w:fill="auto"/>
            <w:vAlign w:val="center"/>
            <w:hideMark/>
          </w:tcPr>
          <w:p w14:paraId="1B756E48" w14:textId="77777777" w:rsidR="003E5B4C" w:rsidRPr="00FF7C37" w:rsidRDefault="003E5B4C" w:rsidP="00125D54">
            <w:pPr>
              <w:spacing w:after="0" w:line="240" w:lineRule="auto"/>
              <w:rPr>
                <w:rFonts w:eastAsia="Times New Roman" w:cs="Arial"/>
                <w:color w:val="000000"/>
                <w:lang w:eastAsia="pt-BR"/>
              </w:rPr>
            </w:pPr>
            <w:r w:rsidRPr="00FF7C37">
              <w:rPr>
                <w:rFonts w:eastAsia="Times New Roman" w:cs="Arial"/>
                <w:color w:val="000000"/>
                <w:lang w:eastAsia="pt-BR"/>
              </w:rPr>
              <w:t>Engenheiro Eletricista</w:t>
            </w:r>
          </w:p>
        </w:tc>
        <w:tc>
          <w:tcPr>
            <w:tcW w:w="827" w:type="dxa"/>
            <w:tcBorders>
              <w:top w:val="dotted" w:sz="4" w:space="0" w:color="auto"/>
              <w:bottom w:val="dotted" w:sz="4" w:space="0" w:color="auto"/>
            </w:tcBorders>
            <w:vAlign w:val="center"/>
          </w:tcPr>
          <w:p w14:paraId="0314888B" w14:textId="77777777" w:rsidR="003E5B4C" w:rsidRPr="00FF7C37" w:rsidRDefault="003E5B4C" w:rsidP="00125D54">
            <w:pPr>
              <w:spacing w:after="0" w:line="240" w:lineRule="auto"/>
              <w:jc w:val="center"/>
              <w:rPr>
                <w:rFonts w:eastAsia="Times New Roman" w:cs="Arial"/>
                <w:color w:val="000000"/>
                <w:lang w:eastAsia="pt-BR"/>
              </w:rPr>
            </w:pPr>
            <w:r w:rsidRPr="00FF7C37">
              <w:rPr>
                <w:rFonts w:eastAsia="Times New Roman" w:cs="Arial"/>
                <w:color w:val="000000"/>
                <w:lang w:eastAsia="pt-BR"/>
              </w:rPr>
              <w:t>3</w:t>
            </w:r>
          </w:p>
        </w:tc>
        <w:tc>
          <w:tcPr>
            <w:tcW w:w="1644" w:type="dxa"/>
            <w:tcBorders>
              <w:top w:val="dotted" w:sz="4" w:space="0" w:color="auto"/>
              <w:bottom w:val="dotted" w:sz="4" w:space="0" w:color="auto"/>
            </w:tcBorders>
            <w:shd w:val="clear" w:color="auto" w:fill="auto"/>
            <w:vAlign w:val="center"/>
          </w:tcPr>
          <w:p w14:paraId="45C6DB71" w14:textId="77777777" w:rsidR="003E5B4C" w:rsidRPr="00FF7C37" w:rsidRDefault="00125D54" w:rsidP="00125D54">
            <w:pPr>
              <w:spacing w:after="0" w:line="240" w:lineRule="auto"/>
              <w:jc w:val="center"/>
              <w:rPr>
                <w:rFonts w:eastAsia="Times New Roman" w:cs="Arial"/>
                <w:color w:val="000000"/>
                <w:lang w:eastAsia="pt-BR"/>
              </w:rPr>
            </w:pPr>
            <w:r>
              <w:rPr>
                <w:rFonts w:eastAsia="Times New Roman" w:cs="Arial"/>
                <w:color w:val="000000"/>
                <w:lang w:eastAsia="pt-BR"/>
              </w:rPr>
              <w:t>2</w:t>
            </w:r>
          </w:p>
        </w:tc>
        <w:tc>
          <w:tcPr>
            <w:tcW w:w="1295" w:type="dxa"/>
            <w:tcBorders>
              <w:top w:val="dotted" w:sz="4" w:space="0" w:color="auto"/>
              <w:bottom w:val="dotted" w:sz="4" w:space="0" w:color="auto"/>
            </w:tcBorders>
          </w:tcPr>
          <w:p w14:paraId="78DD5890" w14:textId="77777777" w:rsidR="003E5B4C" w:rsidRPr="00FF7C37" w:rsidRDefault="00125D54" w:rsidP="00125D54">
            <w:pPr>
              <w:spacing w:after="0" w:line="240" w:lineRule="auto"/>
              <w:jc w:val="center"/>
              <w:rPr>
                <w:rFonts w:eastAsia="Times New Roman" w:cs="Arial"/>
                <w:color w:val="000000"/>
                <w:lang w:eastAsia="pt-BR"/>
              </w:rPr>
            </w:pPr>
            <w:r>
              <w:rPr>
                <w:rFonts w:eastAsia="Times New Roman" w:cs="Arial"/>
                <w:color w:val="000000"/>
                <w:lang w:eastAsia="pt-BR"/>
              </w:rPr>
              <w:t>1</w:t>
            </w:r>
          </w:p>
        </w:tc>
      </w:tr>
      <w:tr w:rsidR="003E5B4C" w:rsidRPr="009C0E05" w14:paraId="5DEC89EA" w14:textId="77777777" w:rsidTr="00125D54">
        <w:trPr>
          <w:trHeight w:val="293"/>
          <w:jc w:val="center"/>
        </w:trPr>
        <w:tc>
          <w:tcPr>
            <w:tcW w:w="5241" w:type="dxa"/>
            <w:gridSpan w:val="2"/>
            <w:tcBorders>
              <w:top w:val="single" w:sz="4" w:space="0" w:color="auto"/>
            </w:tcBorders>
            <w:shd w:val="clear" w:color="auto" w:fill="BFBFBF" w:themeFill="background1" w:themeFillShade="BF"/>
          </w:tcPr>
          <w:p w14:paraId="108A145B" w14:textId="77777777" w:rsidR="003E5B4C" w:rsidRPr="00FF7C37" w:rsidRDefault="003E5B4C" w:rsidP="00125D54">
            <w:pPr>
              <w:spacing w:after="0" w:line="240" w:lineRule="auto"/>
              <w:jc w:val="center"/>
              <w:rPr>
                <w:b/>
              </w:rPr>
            </w:pPr>
            <w:r w:rsidRPr="00FF7C37">
              <w:rPr>
                <w:b/>
              </w:rPr>
              <w:t>TOTAL</w:t>
            </w:r>
          </w:p>
        </w:tc>
        <w:tc>
          <w:tcPr>
            <w:tcW w:w="827" w:type="dxa"/>
            <w:tcBorders>
              <w:top w:val="single" w:sz="4" w:space="0" w:color="auto"/>
            </w:tcBorders>
            <w:shd w:val="clear" w:color="auto" w:fill="BFBFBF" w:themeFill="background1" w:themeFillShade="BF"/>
            <w:vAlign w:val="center"/>
          </w:tcPr>
          <w:p w14:paraId="1C3BA10E" w14:textId="77777777" w:rsidR="003E5B4C" w:rsidRPr="00FF7C37" w:rsidRDefault="00CE418E" w:rsidP="00125D54">
            <w:pPr>
              <w:spacing w:after="0" w:line="240" w:lineRule="auto"/>
              <w:jc w:val="center"/>
              <w:rPr>
                <w:rFonts w:eastAsia="Times New Roman" w:cs="Arial"/>
                <w:b/>
                <w:color w:val="000000"/>
                <w:lang w:eastAsia="pt-BR"/>
              </w:rPr>
            </w:pPr>
            <w:r>
              <w:rPr>
                <w:rFonts w:eastAsia="Times New Roman" w:cs="Arial"/>
                <w:b/>
                <w:color w:val="000000"/>
                <w:lang w:eastAsia="pt-BR"/>
              </w:rPr>
              <w:fldChar w:fldCharType="begin"/>
            </w:r>
            <w:r>
              <w:rPr>
                <w:rFonts w:eastAsia="Times New Roman" w:cs="Arial"/>
                <w:b/>
                <w:color w:val="000000"/>
                <w:lang w:eastAsia="pt-BR"/>
              </w:rPr>
              <w:instrText xml:space="preserve"> =SUM(ABOVE) </w:instrText>
            </w:r>
            <w:r>
              <w:rPr>
                <w:rFonts w:eastAsia="Times New Roman" w:cs="Arial"/>
                <w:b/>
                <w:color w:val="000000"/>
                <w:lang w:eastAsia="pt-BR"/>
              </w:rPr>
              <w:fldChar w:fldCharType="separate"/>
            </w:r>
            <w:r>
              <w:rPr>
                <w:rFonts w:eastAsia="Times New Roman" w:cs="Arial"/>
                <w:b/>
                <w:noProof/>
                <w:color w:val="000000"/>
                <w:lang w:eastAsia="pt-BR"/>
              </w:rPr>
              <w:t>42</w:t>
            </w:r>
            <w:r>
              <w:rPr>
                <w:rFonts w:eastAsia="Times New Roman" w:cs="Arial"/>
                <w:b/>
                <w:color w:val="000000"/>
                <w:lang w:eastAsia="pt-BR"/>
              </w:rPr>
              <w:fldChar w:fldCharType="end"/>
            </w:r>
          </w:p>
        </w:tc>
        <w:tc>
          <w:tcPr>
            <w:tcW w:w="1644" w:type="dxa"/>
            <w:tcBorders>
              <w:top w:val="single" w:sz="4" w:space="0" w:color="auto"/>
            </w:tcBorders>
            <w:shd w:val="clear" w:color="auto" w:fill="BFBFBF" w:themeFill="background1" w:themeFillShade="BF"/>
            <w:vAlign w:val="center"/>
          </w:tcPr>
          <w:p w14:paraId="369E6031" w14:textId="77777777" w:rsidR="003E5B4C" w:rsidRPr="00FF7C37" w:rsidRDefault="00CE418E" w:rsidP="00125D54">
            <w:pPr>
              <w:spacing w:after="0" w:line="240" w:lineRule="auto"/>
              <w:jc w:val="center"/>
              <w:rPr>
                <w:rFonts w:eastAsia="Times New Roman" w:cs="Arial"/>
                <w:b/>
                <w:color w:val="000000"/>
                <w:lang w:eastAsia="pt-BR"/>
              </w:rPr>
            </w:pPr>
            <w:r>
              <w:rPr>
                <w:rFonts w:eastAsia="Times New Roman" w:cs="Arial"/>
                <w:b/>
                <w:color w:val="000000"/>
                <w:lang w:eastAsia="pt-BR"/>
              </w:rPr>
              <w:fldChar w:fldCharType="begin"/>
            </w:r>
            <w:r>
              <w:rPr>
                <w:rFonts w:eastAsia="Times New Roman" w:cs="Arial"/>
                <w:b/>
                <w:color w:val="000000"/>
                <w:lang w:eastAsia="pt-BR"/>
              </w:rPr>
              <w:instrText xml:space="preserve"> =SUM(ABOVE) </w:instrText>
            </w:r>
            <w:r>
              <w:rPr>
                <w:rFonts w:eastAsia="Times New Roman" w:cs="Arial"/>
                <w:b/>
                <w:color w:val="000000"/>
                <w:lang w:eastAsia="pt-BR"/>
              </w:rPr>
              <w:fldChar w:fldCharType="separate"/>
            </w:r>
            <w:r>
              <w:rPr>
                <w:rFonts w:eastAsia="Times New Roman" w:cs="Arial"/>
                <w:b/>
                <w:noProof/>
                <w:color w:val="000000"/>
                <w:lang w:eastAsia="pt-BR"/>
              </w:rPr>
              <w:t>35</w:t>
            </w:r>
            <w:r>
              <w:rPr>
                <w:rFonts w:eastAsia="Times New Roman" w:cs="Arial"/>
                <w:b/>
                <w:color w:val="000000"/>
                <w:lang w:eastAsia="pt-BR"/>
              </w:rPr>
              <w:fldChar w:fldCharType="end"/>
            </w:r>
          </w:p>
        </w:tc>
        <w:tc>
          <w:tcPr>
            <w:tcW w:w="1295" w:type="dxa"/>
            <w:tcBorders>
              <w:top w:val="single" w:sz="4" w:space="0" w:color="auto"/>
            </w:tcBorders>
            <w:shd w:val="clear" w:color="auto" w:fill="BFBFBF" w:themeFill="background1" w:themeFillShade="BF"/>
          </w:tcPr>
          <w:p w14:paraId="74DD03ED" w14:textId="77777777" w:rsidR="003E5B4C" w:rsidRPr="00FF7C37" w:rsidRDefault="00CE418E" w:rsidP="00125D54">
            <w:pPr>
              <w:spacing w:after="0" w:line="240" w:lineRule="auto"/>
              <w:jc w:val="center"/>
              <w:rPr>
                <w:rFonts w:eastAsia="Times New Roman" w:cs="Arial"/>
                <w:b/>
                <w:color w:val="000000"/>
                <w:lang w:eastAsia="pt-BR"/>
              </w:rPr>
            </w:pPr>
            <w:r>
              <w:rPr>
                <w:rFonts w:eastAsia="Times New Roman" w:cs="Arial"/>
                <w:b/>
                <w:color w:val="000000"/>
                <w:lang w:eastAsia="pt-BR"/>
              </w:rPr>
              <w:fldChar w:fldCharType="begin"/>
            </w:r>
            <w:r>
              <w:rPr>
                <w:rFonts w:eastAsia="Times New Roman" w:cs="Arial"/>
                <w:b/>
                <w:color w:val="000000"/>
                <w:lang w:eastAsia="pt-BR"/>
              </w:rPr>
              <w:instrText xml:space="preserve"> =SUM(ABOVE) </w:instrText>
            </w:r>
            <w:r>
              <w:rPr>
                <w:rFonts w:eastAsia="Times New Roman" w:cs="Arial"/>
                <w:b/>
                <w:color w:val="000000"/>
                <w:lang w:eastAsia="pt-BR"/>
              </w:rPr>
              <w:fldChar w:fldCharType="separate"/>
            </w:r>
            <w:r>
              <w:rPr>
                <w:rFonts w:eastAsia="Times New Roman" w:cs="Arial"/>
                <w:b/>
                <w:noProof/>
                <w:color w:val="000000"/>
                <w:lang w:eastAsia="pt-BR"/>
              </w:rPr>
              <w:t>7</w:t>
            </w:r>
            <w:r>
              <w:rPr>
                <w:rFonts w:eastAsia="Times New Roman" w:cs="Arial"/>
                <w:b/>
                <w:color w:val="000000"/>
                <w:lang w:eastAsia="pt-BR"/>
              </w:rPr>
              <w:fldChar w:fldCharType="end"/>
            </w:r>
          </w:p>
        </w:tc>
      </w:tr>
    </w:tbl>
    <w:p w14:paraId="5673C8B9" w14:textId="77777777" w:rsidR="003E5B4C" w:rsidRPr="003E5B4C" w:rsidRDefault="003E5B4C" w:rsidP="003E5B4C">
      <w:pPr>
        <w:spacing w:line="312" w:lineRule="auto"/>
        <w:ind w:right="20"/>
        <w:jc w:val="both"/>
        <w:rPr>
          <w:sz w:val="24"/>
          <w:szCs w:val="24"/>
        </w:rPr>
      </w:pPr>
    </w:p>
    <w:p w14:paraId="32E83E92" w14:textId="77777777" w:rsidR="00EC0C40" w:rsidRDefault="003E5B4C" w:rsidP="003E5B4C">
      <w:pPr>
        <w:pStyle w:val="PargrafodaLista"/>
        <w:numPr>
          <w:ilvl w:val="1"/>
          <w:numId w:val="1"/>
        </w:numPr>
        <w:spacing w:line="312" w:lineRule="auto"/>
        <w:ind w:left="0" w:right="20" w:firstLine="0"/>
        <w:contextualSpacing w:val="0"/>
        <w:jc w:val="both"/>
        <w:rPr>
          <w:sz w:val="24"/>
          <w:szCs w:val="24"/>
        </w:rPr>
      </w:pPr>
      <w:r>
        <w:rPr>
          <w:sz w:val="24"/>
          <w:szCs w:val="24"/>
        </w:rPr>
        <w:t xml:space="preserve">Os requisitos, vencimentos básicos e atribuições </w:t>
      </w:r>
      <w:r w:rsidR="00125D54">
        <w:rPr>
          <w:sz w:val="24"/>
          <w:szCs w:val="24"/>
        </w:rPr>
        <w:t>das funções</w:t>
      </w:r>
      <w:r>
        <w:rPr>
          <w:sz w:val="24"/>
          <w:szCs w:val="24"/>
        </w:rPr>
        <w:t xml:space="preserve"> </w:t>
      </w:r>
      <w:r w:rsidR="00731889">
        <w:rPr>
          <w:sz w:val="24"/>
          <w:szCs w:val="24"/>
        </w:rPr>
        <w:t xml:space="preserve">são detalhados no </w:t>
      </w:r>
      <w:r w:rsidR="00261728">
        <w:rPr>
          <w:sz w:val="24"/>
          <w:szCs w:val="24"/>
        </w:rPr>
        <w:t xml:space="preserve">Anexo </w:t>
      </w:r>
      <w:r w:rsidR="00731889">
        <w:rPr>
          <w:sz w:val="24"/>
          <w:szCs w:val="24"/>
        </w:rPr>
        <w:t>I, do presente Edital.</w:t>
      </w:r>
    </w:p>
    <w:p w14:paraId="12B526F5" w14:textId="1DFF1871" w:rsidR="003E5B4C" w:rsidRPr="003E5B4C" w:rsidDel="00056194" w:rsidRDefault="003E5B4C" w:rsidP="003E5B4C">
      <w:pPr>
        <w:pStyle w:val="PargrafodaLista"/>
        <w:spacing w:line="312" w:lineRule="auto"/>
        <w:ind w:left="0" w:right="20"/>
        <w:contextualSpacing w:val="0"/>
        <w:jc w:val="both"/>
        <w:rPr>
          <w:del w:id="13" w:author="User" w:date="2020-09-01T10:34:00Z"/>
          <w:sz w:val="24"/>
          <w:szCs w:val="24"/>
        </w:rPr>
      </w:pPr>
    </w:p>
    <w:p w14:paraId="4AA43628" w14:textId="4E9055C3" w:rsidR="00F727D7" w:rsidRDefault="00F727D7">
      <w:pPr>
        <w:rPr>
          <w:b/>
          <w:sz w:val="24"/>
          <w:szCs w:val="24"/>
        </w:rPr>
      </w:pPr>
      <w:del w:id="14" w:author="User" w:date="2020-09-01T10:34:00Z">
        <w:r w:rsidDel="00056194">
          <w:rPr>
            <w:b/>
            <w:sz w:val="24"/>
            <w:szCs w:val="24"/>
          </w:rPr>
          <w:br w:type="page"/>
        </w:r>
      </w:del>
    </w:p>
    <w:p w14:paraId="18BE7C5E" w14:textId="77777777" w:rsidR="00F1115A" w:rsidRPr="00B007E1" w:rsidRDefault="00C7473D" w:rsidP="00C43916">
      <w:pPr>
        <w:pStyle w:val="PargrafodaLista"/>
        <w:numPr>
          <w:ilvl w:val="0"/>
          <w:numId w:val="1"/>
        </w:numPr>
        <w:spacing w:line="312" w:lineRule="auto"/>
        <w:contextualSpacing w:val="0"/>
        <w:rPr>
          <w:b/>
          <w:sz w:val="24"/>
          <w:szCs w:val="24"/>
        </w:rPr>
      </w:pPr>
      <w:r w:rsidRPr="00B007E1">
        <w:rPr>
          <w:b/>
          <w:sz w:val="24"/>
          <w:szCs w:val="24"/>
        </w:rPr>
        <w:t>DAS VAGAS</w:t>
      </w:r>
    </w:p>
    <w:p w14:paraId="5EB5E1D6" w14:textId="77777777" w:rsidR="00492252" w:rsidRPr="00B007E1" w:rsidRDefault="00C7473D" w:rsidP="00C43916">
      <w:pPr>
        <w:spacing w:line="312" w:lineRule="auto"/>
        <w:ind w:right="20"/>
        <w:jc w:val="both"/>
        <w:rPr>
          <w:sz w:val="24"/>
          <w:szCs w:val="24"/>
        </w:rPr>
      </w:pPr>
      <w:r w:rsidRPr="00B007E1">
        <w:rPr>
          <w:sz w:val="24"/>
          <w:szCs w:val="24"/>
        </w:rPr>
        <w:t xml:space="preserve">A contratação de que trata este Edital, destina-se ao preenchimento de vagas, de acordo com o </w:t>
      </w:r>
      <w:r w:rsidR="002816A2" w:rsidRPr="00B007E1">
        <w:rPr>
          <w:sz w:val="24"/>
          <w:szCs w:val="24"/>
        </w:rPr>
        <w:t xml:space="preserve">seu Anexo </w:t>
      </w:r>
      <w:r w:rsidR="00526046">
        <w:rPr>
          <w:sz w:val="24"/>
          <w:szCs w:val="24"/>
        </w:rPr>
        <w:t>I</w:t>
      </w:r>
      <w:r w:rsidRPr="00B007E1">
        <w:rPr>
          <w:sz w:val="24"/>
          <w:szCs w:val="24"/>
        </w:rPr>
        <w:t xml:space="preserve">, devendo ser providas de acordo com a disponibilidade orçamentária do </w:t>
      </w:r>
      <w:r w:rsidR="00DA43F7" w:rsidRPr="00B007E1">
        <w:rPr>
          <w:sz w:val="24"/>
          <w:szCs w:val="24"/>
        </w:rPr>
        <w:lastRenderedPageBreak/>
        <w:t>Município</w:t>
      </w:r>
      <w:r w:rsidRPr="00B007E1">
        <w:rPr>
          <w:sz w:val="24"/>
          <w:szCs w:val="24"/>
        </w:rPr>
        <w:t xml:space="preserve"> e limites legais para tais despesas, respeitada a ordem de classificação constante da homologação do resultado final deste Processo Seletivo Simplificado. </w:t>
      </w:r>
    </w:p>
    <w:p w14:paraId="02A5B7B9" w14:textId="77777777" w:rsidR="00492252" w:rsidRPr="00B007E1" w:rsidRDefault="00C7473D" w:rsidP="00C43916">
      <w:pPr>
        <w:pStyle w:val="PargrafodaLista"/>
        <w:numPr>
          <w:ilvl w:val="1"/>
          <w:numId w:val="25"/>
        </w:numPr>
        <w:spacing w:line="312" w:lineRule="auto"/>
        <w:ind w:right="20"/>
        <w:contextualSpacing w:val="0"/>
        <w:jc w:val="both"/>
        <w:rPr>
          <w:sz w:val="24"/>
          <w:szCs w:val="24"/>
        </w:rPr>
      </w:pPr>
      <w:r w:rsidRPr="00B007E1">
        <w:rPr>
          <w:sz w:val="24"/>
          <w:szCs w:val="24"/>
        </w:rPr>
        <w:t>DAS VAGAS DESTINADAS AOS CANDI</w:t>
      </w:r>
      <w:r w:rsidR="00766F17" w:rsidRPr="00B007E1">
        <w:rPr>
          <w:sz w:val="24"/>
          <w:szCs w:val="24"/>
        </w:rPr>
        <w:t>DATOS PORTADORES DE DEFICIÊNCIA</w:t>
      </w:r>
    </w:p>
    <w:p w14:paraId="2A85D3AE" w14:textId="77777777" w:rsidR="00492252"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Das vagas existentes, 5% (cinco por cento) serão destinadas para deficientes físicos, na forma do inciso VIII, do artigo 37 da Co</w:t>
      </w:r>
      <w:r w:rsidR="00441695" w:rsidRPr="00B007E1">
        <w:rPr>
          <w:sz w:val="24"/>
          <w:szCs w:val="24"/>
        </w:rPr>
        <w:t>nstituição Federal e o artigo 8º</w:t>
      </w:r>
      <w:r w:rsidRPr="00B007E1">
        <w:rPr>
          <w:sz w:val="24"/>
          <w:szCs w:val="24"/>
        </w:rPr>
        <w:t xml:space="preserve"> da Lei </w:t>
      </w:r>
      <w:r w:rsidR="00441695" w:rsidRPr="00B007E1">
        <w:rPr>
          <w:sz w:val="24"/>
          <w:szCs w:val="24"/>
        </w:rPr>
        <w:t>Municipal nº 1.794/2009.</w:t>
      </w:r>
    </w:p>
    <w:p w14:paraId="6B1678C7" w14:textId="77777777" w:rsidR="00492252"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Serão considerados portadores de deficiência os candidatos enquadrados no contido na Lei Federal nº 7.853 de 24 de outubro de 1989 e Decreto Federal nº 3.298 de 20 de dezembro de 1999 e suas alterações.</w:t>
      </w:r>
    </w:p>
    <w:p w14:paraId="58244E79" w14:textId="77777777" w:rsidR="00766F17"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Caso a aplicação do percentual de que trata o subitem 3.</w:t>
      </w:r>
      <w:r w:rsidR="00441695" w:rsidRPr="00B007E1">
        <w:rPr>
          <w:sz w:val="24"/>
          <w:szCs w:val="24"/>
        </w:rPr>
        <w:t>1</w:t>
      </w:r>
      <w:r w:rsidRPr="00B007E1">
        <w:rPr>
          <w:sz w:val="24"/>
          <w:szCs w:val="24"/>
        </w:rPr>
        <w:t>.1 resulte em número fracionado, este deverá ser elevado até o primeiro número inteiro subsequente</w:t>
      </w:r>
      <w:r w:rsidR="00CE418E">
        <w:rPr>
          <w:sz w:val="24"/>
          <w:szCs w:val="24"/>
        </w:rPr>
        <w:t>, respeitado o limite máximo previsto em lei</w:t>
      </w:r>
      <w:r w:rsidRPr="00B007E1">
        <w:rPr>
          <w:sz w:val="24"/>
          <w:szCs w:val="24"/>
        </w:rPr>
        <w:t>.</w:t>
      </w:r>
    </w:p>
    <w:p w14:paraId="03E34C41" w14:textId="77777777" w:rsidR="003309AA" w:rsidRPr="00B007E1" w:rsidRDefault="007B6677"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 xml:space="preserve"> </w:t>
      </w:r>
      <w:r w:rsidR="00C7473D" w:rsidRPr="00B007E1">
        <w:rPr>
          <w:sz w:val="24"/>
          <w:szCs w:val="24"/>
        </w:rPr>
        <w:t xml:space="preserve">Para fins de contratação, a deficiência da qual o candidato seja portador deverá ser compatível com as atribuições </w:t>
      </w:r>
      <w:r w:rsidR="00125D54">
        <w:rPr>
          <w:sz w:val="24"/>
          <w:szCs w:val="24"/>
        </w:rPr>
        <w:t>da função</w:t>
      </w:r>
      <w:r w:rsidR="00C7473D" w:rsidRPr="00B007E1">
        <w:rPr>
          <w:sz w:val="24"/>
          <w:szCs w:val="24"/>
        </w:rPr>
        <w:t xml:space="preserve"> ao qual concorre. </w:t>
      </w:r>
    </w:p>
    <w:p w14:paraId="41F11A5A" w14:textId="0F55377E" w:rsidR="008A5550" w:rsidRPr="00B007E1" w:rsidDel="00D44842" w:rsidRDefault="00C7473D" w:rsidP="00D402A6">
      <w:pPr>
        <w:pStyle w:val="PargrafodaLista"/>
        <w:numPr>
          <w:ilvl w:val="2"/>
          <w:numId w:val="25"/>
        </w:numPr>
        <w:spacing w:line="312" w:lineRule="auto"/>
        <w:ind w:left="0" w:right="20" w:firstLine="0"/>
        <w:contextualSpacing w:val="0"/>
        <w:jc w:val="both"/>
        <w:rPr>
          <w:del w:id="15" w:author="User" w:date="2020-09-01T11:25:00Z"/>
          <w:sz w:val="24"/>
          <w:szCs w:val="24"/>
        </w:rPr>
        <w:pPrChange w:id="16" w:author="User" w:date="2020-09-01T11:25:00Z">
          <w:pPr>
            <w:pStyle w:val="PargrafodaLista"/>
            <w:numPr>
              <w:ilvl w:val="2"/>
              <w:numId w:val="25"/>
            </w:numPr>
            <w:spacing w:line="312" w:lineRule="auto"/>
            <w:ind w:left="0" w:right="20"/>
            <w:contextualSpacing w:val="0"/>
            <w:jc w:val="both"/>
          </w:pPr>
        </w:pPrChange>
      </w:pPr>
      <w:r w:rsidRPr="00D44842">
        <w:rPr>
          <w:sz w:val="24"/>
          <w:szCs w:val="24"/>
          <w:rPrChange w:id="17" w:author="User" w:date="2020-09-01T11:25:00Z">
            <w:rPr>
              <w:sz w:val="24"/>
              <w:szCs w:val="24"/>
            </w:rPr>
          </w:rPrChange>
        </w:rPr>
        <w:t>Para concorrer a uma dessas vagas, o candidato portador de deficiência deverá</w:t>
      </w:r>
      <w:ins w:id="18" w:author="User" w:date="2020-09-01T11:25:00Z">
        <w:r w:rsidR="00D44842" w:rsidRPr="00D44842">
          <w:rPr>
            <w:sz w:val="24"/>
            <w:szCs w:val="24"/>
            <w:rPrChange w:id="19" w:author="User" w:date="2020-09-01T11:25:00Z">
              <w:rPr>
                <w:sz w:val="24"/>
                <w:szCs w:val="24"/>
              </w:rPr>
            </w:rPrChange>
          </w:rPr>
          <w:t xml:space="preserve">, </w:t>
        </w:r>
      </w:ins>
      <w:del w:id="20" w:author="User" w:date="2020-09-01T11:25:00Z">
        <w:r w:rsidRPr="00D44842" w:rsidDel="00D44842">
          <w:rPr>
            <w:sz w:val="24"/>
            <w:szCs w:val="24"/>
            <w:rPrChange w:id="21" w:author="User" w:date="2020-09-01T11:25:00Z">
              <w:rPr>
                <w:sz w:val="24"/>
                <w:szCs w:val="24"/>
              </w:rPr>
            </w:rPrChange>
          </w:rPr>
          <w:delText xml:space="preserve">: </w:delText>
        </w:r>
      </w:del>
    </w:p>
    <w:p w14:paraId="0939CC5B" w14:textId="529AA224" w:rsidR="00A7239A" w:rsidRPr="00D44842" w:rsidRDefault="00C7473D" w:rsidP="00D402A6">
      <w:pPr>
        <w:pStyle w:val="PargrafodaLista"/>
        <w:numPr>
          <w:ilvl w:val="2"/>
          <w:numId w:val="25"/>
        </w:numPr>
        <w:spacing w:line="312" w:lineRule="auto"/>
        <w:ind w:left="0" w:right="20" w:firstLine="0"/>
        <w:contextualSpacing w:val="0"/>
        <w:jc w:val="both"/>
        <w:rPr>
          <w:ins w:id="22" w:author="User" w:date="2020-09-01T11:24:00Z"/>
          <w:sz w:val="24"/>
          <w:szCs w:val="24"/>
          <w:rPrChange w:id="23" w:author="User" w:date="2020-09-01T11:25:00Z">
            <w:rPr>
              <w:ins w:id="24" w:author="User" w:date="2020-09-01T11:24:00Z"/>
              <w:sz w:val="24"/>
              <w:szCs w:val="24"/>
            </w:rPr>
          </w:rPrChange>
        </w:rPr>
        <w:pPrChange w:id="25" w:author="User" w:date="2020-09-01T11:25:00Z">
          <w:pPr>
            <w:spacing w:line="312" w:lineRule="auto"/>
            <w:jc w:val="both"/>
          </w:pPr>
        </w:pPrChange>
      </w:pPr>
      <w:del w:id="26" w:author="User" w:date="2020-09-01T11:25:00Z">
        <w:r w:rsidRPr="00D44842" w:rsidDel="00D44842">
          <w:rPr>
            <w:sz w:val="24"/>
            <w:szCs w:val="24"/>
            <w:rPrChange w:id="27" w:author="User" w:date="2020-09-01T11:25:00Z">
              <w:rPr>
                <w:sz w:val="24"/>
                <w:szCs w:val="24"/>
              </w:rPr>
            </w:rPrChange>
          </w:rPr>
          <w:delText xml:space="preserve">a) </w:delText>
        </w:r>
      </w:del>
      <w:r w:rsidRPr="00D44842">
        <w:rPr>
          <w:sz w:val="24"/>
          <w:szCs w:val="24"/>
          <w:rPrChange w:id="28" w:author="User" w:date="2020-09-01T11:25:00Z">
            <w:rPr>
              <w:sz w:val="24"/>
              <w:szCs w:val="24"/>
            </w:rPr>
          </w:rPrChange>
        </w:rPr>
        <w:t>no ato da inscrição, declarar-se portador de deficiência</w:t>
      </w:r>
      <w:ins w:id="29" w:author="User" w:date="2020-09-01T11:24:00Z">
        <w:r w:rsidR="00A7239A" w:rsidRPr="00D44842">
          <w:rPr>
            <w:sz w:val="24"/>
            <w:szCs w:val="24"/>
            <w:rPrChange w:id="30" w:author="User" w:date="2020-09-01T11:25:00Z">
              <w:rPr>
                <w:sz w:val="24"/>
                <w:szCs w:val="24"/>
              </w:rPr>
            </w:rPrChange>
          </w:rPr>
          <w:t xml:space="preserve">, anexando </w:t>
        </w:r>
      </w:ins>
      <w:ins w:id="31" w:author="User" w:date="2020-09-01T11:25:00Z">
        <w:r w:rsidR="00A7239A" w:rsidRPr="00D44842">
          <w:rPr>
            <w:sz w:val="24"/>
            <w:szCs w:val="24"/>
            <w:rPrChange w:id="32" w:author="User" w:date="2020-09-01T11:25:00Z">
              <w:rPr>
                <w:sz w:val="24"/>
                <w:szCs w:val="24"/>
              </w:rPr>
            </w:rPrChange>
          </w:rPr>
          <w:t>laudo médico original ou cópia autenticada, emitido nos últimos doze meses, atestando a espécie e o grau ou nível da deficiência, com expressa referência ao código correspondente da Classificação Internacional de Doenças (CID), bem como à provável causa da deficiência, na forma do subitem 3.1.2, conforme especificado no Decreto nº 3.298/99 e suas alterações</w:t>
        </w:r>
        <w:r w:rsidR="00D44842">
          <w:rPr>
            <w:sz w:val="24"/>
            <w:szCs w:val="24"/>
            <w:rPrChange w:id="33" w:author="User" w:date="2020-09-01T11:25:00Z">
              <w:rPr>
                <w:sz w:val="24"/>
                <w:szCs w:val="24"/>
              </w:rPr>
            </w:rPrChange>
          </w:rPr>
          <w:t>.</w:t>
        </w:r>
      </w:ins>
    </w:p>
    <w:p w14:paraId="598CC623" w14:textId="72E88F2B" w:rsidR="008A5550" w:rsidRPr="00B007E1" w:rsidDel="00D44842" w:rsidRDefault="00C7473D" w:rsidP="00D44842">
      <w:pPr>
        <w:spacing w:line="312" w:lineRule="auto"/>
        <w:jc w:val="both"/>
        <w:rPr>
          <w:del w:id="34" w:author="User" w:date="2020-09-01T11:25:00Z"/>
          <w:sz w:val="24"/>
          <w:szCs w:val="24"/>
        </w:rPr>
        <w:pPrChange w:id="35" w:author="User" w:date="2020-09-01T11:26:00Z">
          <w:pPr>
            <w:spacing w:line="312" w:lineRule="auto"/>
            <w:jc w:val="both"/>
          </w:pPr>
        </w:pPrChange>
      </w:pPr>
      <w:del w:id="36" w:author="User" w:date="2020-09-01T11:25:00Z">
        <w:r w:rsidRPr="00B007E1" w:rsidDel="00D44842">
          <w:rPr>
            <w:sz w:val="24"/>
            <w:szCs w:val="24"/>
          </w:rPr>
          <w:delText xml:space="preserve">; </w:delText>
        </w:r>
      </w:del>
    </w:p>
    <w:p w14:paraId="089A0595" w14:textId="2D26F492" w:rsidR="003309AA" w:rsidRPr="00B007E1" w:rsidDel="00D44842" w:rsidRDefault="00C7473D" w:rsidP="00D44842">
      <w:pPr>
        <w:spacing w:line="312" w:lineRule="auto"/>
        <w:jc w:val="both"/>
        <w:rPr>
          <w:del w:id="37" w:author="User" w:date="2020-09-01T11:25:00Z"/>
          <w:sz w:val="24"/>
          <w:szCs w:val="24"/>
        </w:rPr>
        <w:pPrChange w:id="38" w:author="User" w:date="2020-09-01T11:26:00Z">
          <w:pPr>
            <w:spacing w:line="312" w:lineRule="auto"/>
            <w:jc w:val="both"/>
          </w:pPr>
        </w:pPrChange>
      </w:pPr>
      <w:del w:id="39" w:author="User" w:date="2020-09-01T11:25:00Z">
        <w:r w:rsidRPr="00B007E1" w:rsidDel="00D44842">
          <w:rPr>
            <w:sz w:val="24"/>
            <w:szCs w:val="24"/>
          </w:rPr>
          <w:delText>b) encaminhar cópia simples do CPF e</w:delText>
        </w:r>
        <w:r w:rsidRPr="00B007E1" w:rsidDel="00A7239A">
          <w:rPr>
            <w:sz w:val="24"/>
            <w:szCs w:val="24"/>
          </w:rPr>
          <w:delText xml:space="preserve"> laudo médico original ou cópia autenticada, emitido nos últimos doze meses, atestando a espécie e o grau ou nível da deficiência, com expressa referência ao código correspondente da Classificação Internacional de Doenças (CID), bem como à provável causa da defi</w:delText>
        </w:r>
        <w:r w:rsidR="008E23AA" w:rsidRPr="00B007E1" w:rsidDel="00A7239A">
          <w:rPr>
            <w:sz w:val="24"/>
            <w:szCs w:val="24"/>
          </w:rPr>
          <w:delText>ciência, na forma do subitem 3.1</w:delText>
        </w:r>
        <w:r w:rsidRPr="00B007E1" w:rsidDel="00A7239A">
          <w:rPr>
            <w:sz w:val="24"/>
            <w:szCs w:val="24"/>
          </w:rPr>
          <w:delText>.2, conforme especificado no Decreto nº 3.298/99 e suas alterações</w:delText>
        </w:r>
        <w:r w:rsidRPr="00B007E1" w:rsidDel="00D44842">
          <w:rPr>
            <w:sz w:val="24"/>
            <w:szCs w:val="24"/>
          </w:rPr>
          <w:delText xml:space="preserve">. </w:delText>
        </w:r>
      </w:del>
    </w:p>
    <w:p w14:paraId="17D4E8F1" w14:textId="485D9FC9" w:rsidR="003309AA" w:rsidRPr="00B007E1" w:rsidRDefault="00D44842" w:rsidP="00D44842">
      <w:pPr>
        <w:pStyle w:val="PargrafodaLista"/>
        <w:numPr>
          <w:ilvl w:val="2"/>
          <w:numId w:val="25"/>
        </w:numPr>
        <w:spacing w:line="312" w:lineRule="auto"/>
        <w:ind w:left="0" w:right="20" w:firstLine="0"/>
        <w:contextualSpacing w:val="0"/>
        <w:jc w:val="both"/>
        <w:rPr>
          <w:sz w:val="24"/>
          <w:szCs w:val="24"/>
        </w:rPr>
        <w:pPrChange w:id="40" w:author="User" w:date="2020-09-01T11:26:00Z">
          <w:pPr>
            <w:pStyle w:val="PargrafodaLista"/>
            <w:numPr>
              <w:ilvl w:val="2"/>
              <w:numId w:val="25"/>
            </w:numPr>
            <w:spacing w:line="312" w:lineRule="auto"/>
            <w:ind w:right="20" w:hanging="720"/>
            <w:contextualSpacing w:val="0"/>
            <w:jc w:val="both"/>
          </w:pPr>
        </w:pPrChange>
      </w:pPr>
      <w:ins w:id="41" w:author="User" w:date="2020-09-01T11:26:00Z">
        <w:r w:rsidRPr="00D44842">
          <w:rPr>
            <w:sz w:val="24"/>
            <w:szCs w:val="24"/>
          </w:rPr>
          <w:t>Caso o candidato não apresente o laudo médico, não poderá concorrer às vagas reservadas, mesmo que tenha assinalado tal opção no ato da Inscrição, estando o candidato ciente quanto ao indeferimento da inscrição por não atender o item</w:t>
        </w:r>
      </w:ins>
      <w:del w:id="42" w:author="User" w:date="2020-09-01T11:26:00Z">
        <w:r w:rsidR="00C7473D" w:rsidRPr="00B007E1" w:rsidDel="00D44842">
          <w:rPr>
            <w:sz w:val="24"/>
            <w:szCs w:val="24"/>
          </w:rPr>
          <w:delText>O laudo médico deverá ser acondicionado no envelope lacrado a ser entregue no ato da inscrição, conforme subitem 4.3, alínea “c” deste Edital</w:delText>
        </w:r>
      </w:del>
      <w:r w:rsidR="00C7473D" w:rsidRPr="00B007E1">
        <w:rPr>
          <w:sz w:val="24"/>
          <w:szCs w:val="24"/>
        </w:rPr>
        <w:t xml:space="preserve">. </w:t>
      </w:r>
    </w:p>
    <w:p w14:paraId="5DF927C9" w14:textId="77777777" w:rsidR="003309AA"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 xml:space="preserve">O laudo médico (original ou cópia autenticada) não será devolvido e não serão fornecidas cópias dos documentos. </w:t>
      </w:r>
    </w:p>
    <w:p w14:paraId="3A7839BD" w14:textId="77777777" w:rsidR="003309AA"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 xml:space="preserve">Os candidatos que se declararem portadores de deficiência serão convocados para se submeter à perícia médica que verificará sobre a sua qualificação como deficiente ou não, bem como a incompatibilidade entre as atribuições </w:t>
      </w:r>
      <w:r w:rsidR="00125D54">
        <w:rPr>
          <w:sz w:val="24"/>
          <w:szCs w:val="24"/>
        </w:rPr>
        <w:t>da função</w:t>
      </w:r>
      <w:r w:rsidRPr="00B007E1">
        <w:rPr>
          <w:sz w:val="24"/>
          <w:szCs w:val="24"/>
        </w:rPr>
        <w:t xml:space="preserve"> e a deficiência apresentada, nos termos do artigo </w:t>
      </w:r>
      <w:r w:rsidR="00441695" w:rsidRPr="00B007E1">
        <w:rPr>
          <w:sz w:val="24"/>
          <w:szCs w:val="24"/>
        </w:rPr>
        <w:t>5º do</w:t>
      </w:r>
      <w:r w:rsidRPr="00B007E1">
        <w:rPr>
          <w:sz w:val="24"/>
          <w:szCs w:val="24"/>
        </w:rPr>
        <w:t xml:space="preserve"> Decreto nº </w:t>
      </w:r>
      <w:r w:rsidR="00441695" w:rsidRPr="00B007E1">
        <w:rPr>
          <w:sz w:val="24"/>
          <w:szCs w:val="24"/>
        </w:rPr>
        <w:t>9.508/2018</w:t>
      </w:r>
      <w:r w:rsidRPr="00B007E1">
        <w:rPr>
          <w:sz w:val="24"/>
          <w:szCs w:val="24"/>
        </w:rPr>
        <w:t xml:space="preserve"> e suas alterações. </w:t>
      </w:r>
    </w:p>
    <w:p w14:paraId="314BDAD5" w14:textId="77777777" w:rsidR="003309AA"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lastRenderedPageBreak/>
        <w:t>A não observ</w:t>
      </w:r>
      <w:r w:rsidR="00653A8E" w:rsidRPr="00B007E1">
        <w:rPr>
          <w:sz w:val="24"/>
          <w:szCs w:val="24"/>
        </w:rPr>
        <w:t>ância do disposto no subitem 3.1</w:t>
      </w:r>
      <w:r w:rsidRPr="00B007E1">
        <w:rPr>
          <w:sz w:val="24"/>
          <w:szCs w:val="24"/>
        </w:rPr>
        <w:t xml:space="preserve">.8, a reprovação na perícia médica ou o não comparecimento à perícia acarretará a perda do direito às vagas reservadas aos candidatos em tais condições. </w:t>
      </w:r>
    </w:p>
    <w:p w14:paraId="4616E8AF" w14:textId="77777777" w:rsidR="003309AA"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 xml:space="preserve">O candidato portador de deficiência reprovado na perícia médica por não ter sido considerado deficiente, caso seja classificado, figurará na lista de classificação geral. </w:t>
      </w:r>
    </w:p>
    <w:p w14:paraId="77E94A1A" w14:textId="77777777" w:rsidR="003309AA" w:rsidRPr="00B007E1" w:rsidRDefault="00C7473D" w:rsidP="00C43916">
      <w:pPr>
        <w:pStyle w:val="PargrafodaLista"/>
        <w:numPr>
          <w:ilvl w:val="2"/>
          <w:numId w:val="25"/>
        </w:numPr>
        <w:spacing w:line="312" w:lineRule="auto"/>
        <w:ind w:left="0" w:right="20" w:firstLine="0"/>
        <w:contextualSpacing w:val="0"/>
        <w:jc w:val="both"/>
        <w:rPr>
          <w:sz w:val="24"/>
          <w:szCs w:val="24"/>
        </w:rPr>
      </w:pPr>
      <w:r w:rsidRPr="00B007E1">
        <w:rPr>
          <w:sz w:val="24"/>
          <w:szCs w:val="24"/>
        </w:rPr>
        <w:t xml:space="preserve">Os candidatos classificados e considerados </w:t>
      </w:r>
      <w:r w:rsidR="00441695" w:rsidRPr="00B007E1">
        <w:rPr>
          <w:sz w:val="24"/>
          <w:szCs w:val="24"/>
        </w:rPr>
        <w:t>“</w:t>
      </w:r>
      <w:r w:rsidRPr="00B007E1">
        <w:rPr>
          <w:i/>
          <w:sz w:val="24"/>
          <w:szCs w:val="24"/>
        </w:rPr>
        <w:t>portador de deficiência</w:t>
      </w:r>
      <w:r w:rsidR="00441695" w:rsidRPr="00B007E1">
        <w:rPr>
          <w:sz w:val="24"/>
          <w:szCs w:val="24"/>
        </w:rPr>
        <w:t>”</w:t>
      </w:r>
      <w:r w:rsidRPr="00B007E1">
        <w:rPr>
          <w:sz w:val="24"/>
          <w:szCs w:val="24"/>
        </w:rPr>
        <w:t xml:space="preserve"> terão seus nomes publicados em lista à parte e figurarão na lista de classificação geral. </w:t>
      </w:r>
    </w:p>
    <w:p w14:paraId="4BCCC10E" w14:textId="7C384E7A" w:rsidR="00DA43F7" w:rsidRDefault="00C7473D" w:rsidP="00C43916">
      <w:pPr>
        <w:pStyle w:val="PargrafodaLista"/>
        <w:numPr>
          <w:ilvl w:val="2"/>
          <w:numId w:val="25"/>
        </w:numPr>
        <w:spacing w:line="312" w:lineRule="auto"/>
        <w:ind w:left="0" w:right="20" w:firstLine="0"/>
        <w:contextualSpacing w:val="0"/>
        <w:jc w:val="both"/>
        <w:rPr>
          <w:ins w:id="43" w:author="User" w:date="2020-09-01T11:28:00Z"/>
          <w:sz w:val="24"/>
          <w:szCs w:val="24"/>
        </w:rPr>
      </w:pPr>
      <w:r w:rsidRPr="00B007E1">
        <w:rPr>
          <w:sz w:val="24"/>
          <w:szCs w:val="24"/>
        </w:rPr>
        <w:t>Os candidatos que se declararem pessoas com deficiência participarão deste Processo Seletivo Simplificado em igualdade de condições com os demais candidato</w:t>
      </w:r>
      <w:r w:rsidR="00441695" w:rsidRPr="00B007E1">
        <w:rPr>
          <w:sz w:val="24"/>
          <w:szCs w:val="24"/>
        </w:rPr>
        <w:t>s, como determinam os artigos 2º</w:t>
      </w:r>
      <w:r w:rsidRPr="00B007E1">
        <w:rPr>
          <w:sz w:val="24"/>
          <w:szCs w:val="24"/>
        </w:rPr>
        <w:t xml:space="preserve"> e </w:t>
      </w:r>
      <w:r w:rsidR="00441695" w:rsidRPr="00B007E1">
        <w:rPr>
          <w:sz w:val="24"/>
          <w:szCs w:val="24"/>
        </w:rPr>
        <w:t>3º, do Decreto nº 9.508/2018</w:t>
      </w:r>
      <w:r w:rsidRPr="00B007E1">
        <w:rPr>
          <w:sz w:val="24"/>
          <w:szCs w:val="24"/>
        </w:rPr>
        <w:t>, e alterações posteriores.</w:t>
      </w:r>
    </w:p>
    <w:p w14:paraId="17278CFE" w14:textId="5A657764" w:rsidR="00D44842" w:rsidRPr="00B007E1" w:rsidRDefault="00D44842" w:rsidP="00D44842">
      <w:pPr>
        <w:pStyle w:val="PargrafodaLista"/>
        <w:numPr>
          <w:ilvl w:val="2"/>
          <w:numId w:val="25"/>
        </w:numPr>
        <w:spacing w:line="312" w:lineRule="auto"/>
        <w:ind w:left="0" w:right="20" w:firstLine="0"/>
        <w:contextualSpacing w:val="0"/>
        <w:jc w:val="both"/>
        <w:rPr>
          <w:sz w:val="24"/>
          <w:szCs w:val="24"/>
        </w:rPr>
        <w:pPrChange w:id="44" w:author="User" w:date="2020-09-01T11:28:00Z">
          <w:pPr>
            <w:pStyle w:val="PargrafodaLista"/>
            <w:numPr>
              <w:ilvl w:val="2"/>
              <w:numId w:val="25"/>
            </w:numPr>
            <w:spacing w:line="312" w:lineRule="auto"/>
            <w:ind w:right="20" w:hanging="720"/>
            <w:contextualSpacing w:val="0"/>
            <w:jc w:val="both"/>
          </w:pPr>
        </w:pPrChange>
      </w:pPr>
      <w:ins w:id="45" w:author="User" w:date="2020-09-01T11:28:00Z">
        <w:r w:rsidRPr="00D44842">
          <w:rPr>
            <w:sz w:val="24"/>
            <w:szCs w:val="24"/>
          </w:rPr>
          <w:t>Perderá o direito às vagas destinadas aos candidatos com deficiência, o candidato que por ocasião de perícia médica, não apresentar laudo médico ou que apresentar laudo que não tenha sido emitido nos últimos 12 (doze) meses, bem como não for qualificado na perícia médica, ou que não comparecer à perícia marcada.</w:t>
        </w:r>
      </w:ins>
    </w:p>
    <w:p w14:paraId="09170870" w14:textId="77777777" w:rsidR="0022484A" w:rsidRPr="00B007E1" w:rsidRDefault="0022484A" w:rsidP="00C43916">
      <w:pPr>
        <w:pStyle w:val="PargrafodaLista"/>
        <w:spacing w:line="312" w:lineRule="auto"/>
        <w:ind w:left="0" w:right="20"/>
        <w:contextualSpacing w:val="0"/>
        <w:jc w:val="both"/>
        <w:rPr>
          <w:sz w:val="24"/>
          <w:szCs w:val="24"/>
        </w:rPr>
      </w:pPr>
    </w:p>
    <w:p w14:paraId="53AB55B4" w14:textId="2EDE445E" w:rsidR="00766F17" w:rsidRPr="00056194" w:rsidDel="00056194" w:rsidRDefault="00B20421" w:rsidP="007159E7">
      <w:pPr>
        <w:pStyle w:val="PargrafodaLista"/>
        <w:numPr>
          <w:ilvl w:val="0"/>
          <w:numId w:val="25"/>
        </w:numPr>
        <w:spacing w:line="312" w:lineRule="auto"/>
        <w:ind w:right="20"/>
        <w:contextualSpacing w:val="0"/>
        <w:jc w:val="both"/>
        <w:rPr>
          <w:del w:id="46" w:author="User" w:date="2020-09-01T10:31:00Z"/>
          <w:vanish/>
          <w:sz w:val="24"/>
          <w:szCs w:val="24"/>
          <w:rPrChange w:id="47" w:author="User" w:date="2020-09-01T10:31:00Z">
            <w:rPr>
              <w:del w:id="48" w:author="User" w:date="2020-09-01T10:31:00Z"/>
              <w:b/>
              <w:sz w:val="24"/>
              <w:szCs w:val="24"/>
            </w:rPr>
          </w:rPrChange>
        </w:rPr>
      </w:pPr>
      <w:r w:rsidRPr="00B007E1">
        <w:rPr>
          <w:b/>
          <w:sz w:val="24"/>
          <w:szCs w:val="24"/>
        </w:rPr>
        <w:t>DAS INSCRIÇÕES NO PROCESSO SELETIVO SIMPLIFICADO</w:t>
      </w:r>
    </w:p>
    <w:p w14:paraId="1FF19468" w14:textId="77777777" w:rsidR="00056194" w:rsidRPr="00B007E1" w:rsidRDefault="00056194" w:rsidP="00C43916">
      <w:pPr>
        <w:pStyle w:val="PargrafodaLista"/>
        <w:numPr>
          <w:ilvl w:val="0"/>
          <w:numId w:val="25"/>
        </w:numPr>
        <w:spacing w:line="312" w:lineRule="auto"/>
        <w:ind w:right="20"/>
        <w:contextualSpacing w:val="0"/>
        <w:jc w:val="both"/>
        <w:rPr>
          <w:ins w:id="49" w:author="User" w:date="2020-09-01T10:31:00Z"/>
          <w:vanish/>
          <w:sz w:val="24"/>
          <w:szCs w:val="24"/>
        </w:rPr>
      </w:pPr>
    </w:p>
    <w:p w14:paraId="6F03A9E3" w14:textId="686C3DA7" w:rsidR="008533F7" w:rsidRPr="00056194" w:rsidDel="00056194" w:rsidRDefault="00056194" w:rsidP="00056194">
      <w:pPr>
        <w:pStyle w:val="PargrafodaLista"/>
        <w:numPr>
          <w:ilvl w:val="1"/>
          <w:numId w:val="28"/>
        </w:numPr>
        <w:spacing w:line="312" w:lineRule="auto"/>
        <w:ind w:left="0" w:right="20" w:firstLine="0"/>
        <w:contextualSpacing w:val="0"/>
        <w:jc w:val="both"/>
        <w:rPr>
          <w:del w:id="50" w:author="User" w:date="2020-09-01T10:32:00Z"/>
          <w:sz w:val="24"/>
          <w:szCs w:val="24"/>
          <w:rPrChange w:id="51" w:author="User" w:date="2020-09-01T10:32:00Z">
            <w:rPr>
              <w:del w:id="52" w:author="User" w:date="2020-09-01T10:32:00Z"/>
            </w:rPr>
          </w:rPrChange>
        </w:rPr>
        <w:pPrChange w:id="53" w:author="User" w:date="2020-09-01T10:35:00Z">
          <w:pPr>
            <w:pStyle w:val="PargrafodaLista"/>
            <w:numPr>
              <w:numId w:val="25"/>
            </w:numPr>
            <w:spacing w:line="312" w:lineRule="auto"/>
            <w:ind w:left="360" w:right="20" w:hanging="360"/>
            <w:contextualSpacing w:val="0"/>
            <w:jc w:val="both"/>
          </w:pPr>
        </w:pPrChange>
      </w:pPr>
      <w:ins w:id="54" w:author="User" w:date="2020-09-01T10:32:00Z">
        <w:r>
          <w:rPr>
            <w:sz w:val="24"/>
            <w:szCs w:val="24"/>
          </w:rPr>
          <w:t xml:space="preserve">As </w:t>
        </w:r>
      </w:ins>
      <w:ins w:id="55" w:author="User" w:date="2020-09-01T10:35:00Z">
        <w:r>
          <w:rPr>
            <w:sz w:val="24"/>
            <w:szCs w:val="24"/>
          </w:rPr>
          <w:t xml:space="preserve">inscrições ocorrerão através </w:t>
        </w:r>
        <w:r w:rsidRPr="003312E1">
          <w:rPr>
            <w:rFonts w:eastAsia="Calibri" w:cs="Calibri"/>
            <w:sz w:val="24"/>
            <w:szCs w:val="24"/>
          </w:rPr>
          <w:t xml:space="preserve">do endereço eletrônico </w:t>
        </w:r>
        <w:r w:rsidRPr="003312E1">
          <w:rPr>
            <w:rFonts w:eastAsia="Calibri" w:cs="Calibri"/>
            <w:sz w:val="24"/>
            <w:szCs w:val="24"/>
          </w:rPr>
          <w:fldChar w:fldCharType="begin"/>
        </w:r>
        <w:r w:rsidRPr="003312E1">
          <w:rPr>
            <w:rFonts w:eastAsia="Calibri" w:cs="Calibri"/>
            <w:sz w:val="24"/>
            <w:szCs w:val="24"/>
          </w:rPr>
          <w:instrText xml:space="preserve"> HYPERLINK "http://www.riobranco.ac.gov.br" </w:instrText>
        </w:r>
        <w:r w:rsidRPr="003312E1">
          <w:rPr>
            <w:rFonts w:eastAsia="Calibri" w:cs="Calibri"/>
            <w:sz w:val="24"/>
            <w:szCs w:val="24"/>
          </w:rPr>
          <w:fldChar w:fldCharType="separate"/>
        </w:r>
        <w:r w:rsidRPr="003312E1">
          <w:rPr>
            <w:rStyle w:val="Hyperlink"/>
            <w:rFonts w:eastAsia="Calibri" w:cs="Calibri"/>
            <w:sz w:val="24"/>
            <w:szCs w:val="24"/>
          </w:rPr>
          <w:t>http://www.riobranco.ac.gov.br</w:t>
        </w:r>
        <w:r w:rsidRPr="003312E1">
          <w:rPr>
            <w:rFonts w:eastAsia="Calibri" w:cs="Calibri"/>
            <w:sz w:val="24"/>
            <w:szCs w:val="24"/>
          </w:rPr>
          <w:fldChar w:fldCharType="end"/>
        </w:r>
        <w:r>
          <w:rPr>
            <w:rFonts w:eastAsia="Calibri" w:cs="Calibri"/>
            <w:sz w:val="24"/>
            <w:szCs w:val="24"/>
          </w:rPr>
          <w:t xml:space="preserve"> </w:t>
        </w:r>
      </w:ins>
      <w:del w:id="56" w:author="User" w:date="2020-09-01T10:27:00Z">
        <w:r w:rsidR="00B2212C" w:rsidRPr="00056194" w:rsidDel="00457681">
          <w:rPr>
            <w:sz w:val="24"/>
            <w:szCs w:val="24"/>
            <w:rPrChange w:id="57" w:author="User" w:date="2020-09-01T10:32:00Z">
              <w:rPr/>
            </w:rPrChange>
          </w:rPr>
          <w:br/>
        </w:r>
      </w:del>
      <w:del w:id="58" w:author="User" w:date="2020-09-01T10:31:00Z">
        <w:r w:rsidR="00B610F9" w:rsidRPr="00056194" w:rsidDel="00457681">
          <w:rPr>
            <w:sz w:val="24"/>
            <w:szCs w:val="24"/>
            <w:rPrChange w:id="59" w:author="User" w:date="2020-09-01T10:32:00Z">
              <w:rPr/>
            </w:rPrChange>
          </w:rPr>
          <w:delText xml:space="preserve">As inscrições ocorrerão no período de </w:delText>
        </w:r>
        <w:r w:rsidR="006A6F66" w:rsidRPr="00056194" w:rsidDel="00457681">
          <w:rPr>
            <w:sz w:val="24"/>
            <w:szCs w:val="24"/>
            <w:rPrChange w:id="60" w:author="User" w:date="2020-09-01T10:32:00Z">
              <w:rPr/>
            </w:rPrChange>
          </w:rPr>
          <w:delText>___________</w:delText>
        </w:r>
        <w:r w:rsidR="00B610F9" w:rsidRPr="00056194" w:rsidDel="00457681">
          <w:rPr>
            <w:sz w:val="24"/>
            <w:szCs w:val="24"/>
            <w:rPrChange w:id="61" w:author="User" w:date="2020-09-01T10:32:00Z">
              <w:rPr/>
            </w:rPrChange>
          </w:rPr>
          <w:delText xml:space="preserve"> à </w:delText>
        </w:r>
        <w:r w:rsidR="006A6F66" w:rsidRPr="00056194" w:rsidDel="00457681">
          <w:rPr>
            <w:sz w:val="24"/>
            <w:szCs w:val="24"/>
            <w:rPrChange w:id="62" w:author="User" w:date="2020-09-01T10:32:00Z">
              <w:rPr/>
            </w:rPrChange>
          </w:rPr>
          <w:delText>____________</w:delText>
        </w:r>
        <w:r w:rsidR="00B610F9" w:rsidRPr="00056194" w:rsidDel="00457681">
          <w:rPr>
            <w:sz w:val="24"/>
            <w:szCs w:val="24"/>
            <w:rPrChange w:id="63" w:author="User" w:date="2020-09-01T10:32:00Z">
              <w:rPr/>
            </w:rPrChange>
          </w:rPr>
          <w:delText xml:space="preserve"> de </w:delText>
        </w:r>
        <w:r w:rsidR="006A6F66" w:rsidRPr="00056194" w:rsidDel="00457681">
          <w:rPr>
            <w:sz w:val="24"/>
            <w:szCs w:val="24"/>
            <w:rPrChange w:id="64" w:author="User" w:date="2020-09-01T10:32:00Z">
              <w:rPr/>
            </w:rPrChange>
          </w:rPr>
          <w:delText>___________</w:delText>
        </w:r>
        <w:r w:rsidR="00B610F9" w:rsidRPr="00056194" w:rsidDel="00457681">
          <w:rPr>
            <w:sz w:val="24"/>
            <w:szCs w:val="24"/>
            <w:rPrChange w:id="65" w:author="User" w:date="2020-09-01T10:32:00Z">
              <w:rPr/>
            </w:rPrChange>
          </w:rPr>
          <w:delText xml:space="preserve"> de 2020</w:delText>
        </w:r>
        <w:r w:rsidR="00D26A9B" w:rsidRPr="00056194" w:rsidDel="00457681">
          <w:rPr>
            <w:sz w:val="24"/>
            <w:szCs w:val="24"/>
            <w:rPrChange w:id="66" w:author="User" w:date="2020-09-01T10:32:00Z">
              <w:rPr/>
            </w:rPrChange>
          </w:rPr>
          <w:delText>, das 8 horas às 18</w:delText>
        </w:r>
        <w:r w:rsidR="00B610F9" w:rsidRPr="00056194" w:rsidDel="00457681">
          <w:rPr>
            <w:sz w:val="24"/>
            <w:szCs w:val="24"/>
            <w:rPrChange w:id="67" w:author="User" w:date="2020-09-01T10:32:00Z">
              <w:rPr/>
            </w:rPrChange>
          </w:rPr>
          <w:delText xml:space="preserve"> horas</w:delText>
        </w:r>
        <w:r w:rsidR="00D26A9B" w:rsidRPr="00056194" w:rsidDel="00457681">
          <w:rPr>
            <w:sz w:val="24"/>
            <w:szCs w:val="24"/>
            <w:rPrChange w:id="68" w:author="User" w:date="2020-09-01T10:32:00Z">
              <w:rPr/>
            </w:rPrChange>
          </w:rPr>
          <w:delText>,</w:delText>
        </w:r>
        <w:r w:rsidR="00B610F9" w:rsidRPr="00056194" w:rsidDel="00457681">
          <w:rPr>
            <w:sz w:val="24"/>
            <w:szCs w:val="24"/>
            <w:rPrChange w:id="69" w:author="User" w:date="2020-09-01T10:32:00Z">
              <w:rPr/>
            </w:rPrChange>
          </w:rPr>
          <w:delText xml:space="preserve"> na Secretaria Municipal de Infraestrutura e Mobilidade Urbana</w:delText>
        </w:r>
        <w:r w:rsidR="006A6F66" w:rsidRPr="00056194" w:rsidDel="00457681">
          <w:rPr>
            <w:sz w:val="24"/>
            <w:szCs w:val="24"/>
            <w:rPrChange w:id="70" w:author="User" w:date="2020-09-01T10:32:00Z">
              <w:rPr/>
            </w:rPrChange>
          </w:rPr>
          <w:delText xml:space="preserve"> ou em local por ela especificada</w:delText>
        </w:r>
        <w:r w:rsidR="00B610F9" w:rsidRPr="00056194" w:rsidDel="00457681">
          <w:rPr>
            <w:sz w:val="24"/>
            <w:szCs w:val="24"/>
            <w:rPrChange w:id="71" w:author="User" w:date="2020-09-01T10:32:00Z">
              <w:rPr/>
            </w:rPrChange>
          </w:rPr>
          <w:delText xml:space="preserve">, localizada na Rua Floriano Peixoto, nº </w:delText>
        </w:r>
        <w:r w:rsidR="00D26A9B" w:rsidRPr="00056194" w:rsidDel="00457681">
          <w:rPr>
            <w:sz w:val="24"/>
            <w:szCs w:val="24"/>
            <w:rPrChange w:id="72" w:author="User" w:date="2020-09-01T10:32:00Z">
              <w:rPr/>
            </w:rPrChange>
          </w:rPr>
          <w:delText xml:space="preserve">460 – </w:delText>
        </w:r>
        <w:r w:rsidR="00FB3572" w:rsidRPr="00056194" w:rsidDel="00457681">
          <w:rPr>
            <w:sz w:val="24"/>
            <w:szCs w:val="24"/>
            <w:rPrChange w:id="73" w:author="User" w:date="2020-09-01T10:32:00Z">
              <w:rPr/>
            </w:rPrChange>
          </w:rPr>
          <w:delText>Bairro Base.</w:delText>
        </w:r>
      </w:del>
    </w:p>
    <w:p w14:paraId="56DA7ECC" w14:textId="09C08280" w:rsidR="00056194" w:rsidRDefault="00056194" w:rsidP="007159E7">
      <w:pPr>
        <w:pStyle w:val="PargrafodaLista"/>
        <w:numPr>
          <w:ilvl w:val="1"/>
          <w:numId w:val="28"/>
        </w:numPr>
        <w:spacing w:line="312" w:lineRule="auto"/>
        <w:ind w:left="0" w:right="20" w:firstLine="0"/>
        <w:contextualSpacing w:val="0"/>
        <w:jc w:val="both"/>
        <w:rPr>
          <w:ins w:id="74" w:author="User" w:date="2020-09-01T10:32:00Z"/>
          <w:sz w:val="24"/>
          <w:szCs w:val="24"/>
        </w:rPr>
      </w:pPr>
      <w:ins w:id="75" w:author="User" w:date="2020-09-01T10:32:00Z">
        <w:r>
          <w:rPr>
            <w:sz w:val="24"/>
            <w:szCs w:val="24"/>
          </w:rPr>
          <w:t>a</w:t>
        </w:r>
        <w:r w:rsidRPr="003312E1">
          <w:rPr>
            <w:sz w:val="24"/>
            <w:szCs w:val="24"/>
          </w:rPr>
          <w:t xml:space="preserve"> partir das 9h do dia </w:t>
        </w:r>
      </w:ins>
      <w:ins w:id="76" w:author="User" w:date="2020-09-01T10:33:00Z">
        <w:r>
          <w:rPr>
            <w:sz w:val="24"/>
            <w:szCs w:val="24"/>
          </w:rPr>
          <w:t>__________ de 2020</w:t>
        </w:r>
      </w:ins>
      <w:ins w:id="77" w:author="User" w:date="2020-09-01T10:32:00Z">
        <w:r w:rsidRPr="003312E1">
          <w:rPr>
            <w:sz w:val="24"/>
            <w:szCs w:val="24"/>
          </w:rPr>
          <w:t xml:space="preserve"> e até às 18h do dia </w:t>
        </w:r>
      </w:ins>
      <w:ins w:id="78" w:author="User" w:date="2020-09-01T10:33:00Z">
        <w:r>
          <w:rPr>
            <w:sz w:val="24"/>
            <w:szCs w:val="24"/>
          </w:rPr>
          <w:t>__________</w:t>
        </w:r>
      </w:ins>
      <w:ins w:id="79" w:author="User" w:date="2020-09-01T10:32:00Z">
        <w:r w:rsidRPr="003312E1">
          <w:rPr>
            <w:sz w:val="24"/>
            <w:szCs w:val="24"/>
          </w:rPr>
          <w:t xml:space="preserve"> de 2020. (Horário local)</w:t>
        </w:r>
      </w:ins>
    </w:p>
    <w:p w14:paraId="7A995EF3" w14:textId="58EEA91C" w:rsidR="00B93444" w:rsidRPr="008533F7" w:rsidRDefault="00B93444" w:rsidP="009970D6">
      <w:pPr>
        <w:pStyle w:val="PargrafodaLista"/>
        <w:numPr>
          <w:ilvl w:val="1"/>
          <w:numId w:val="28"/>
        </w:numPr>
        <w:spacing w:line="312" w:lineRule="auto"/>
        <w:ind w:left="0" w:right="20" w:firstLine="0"/>
        <w:contextualSpacing w:val="0"/>
        <w:jc w:val="both"/>
        <w:rPr>
          <w:sz w:val="24"/>
          <w:szCs w:val="24"/>
        </w:rPr>
      </w:pPr>
      <w:r w:rsidRPr="008533F7">
        <w:rPr>
          <w:sz w:val="24"/>
          <w:szCs w:val="24"/>
        </w:rPr>
        <w:t xml:space="preserve">A concorrência se dará entre os candidatos inscritos para </w:t>
      </w:r>
      <w:r w:rsidR="00125D54">
        <w:rPr>
          <w:sz w:val="24"/>
          <w:szCs w:val="24"/>
        </w:rPr>
        <w:t>a mesma função</w:t>
      </w:r>
      <w:r w:rsidRPr="008533F7">
        <w:rPr>
          <w:sz w:val="24"/>
          <w:szCs w:val="24"/>
        </w:rPr>
        <w:t xml:space="preserve">. </w:t>
      </w:r>
    </w:p>
    <w:p w14:paraId="68DC8949" w14:textId="77777777" w:rsidR="00B93444" w:rsidRPr="00B007E1" w:rsidRDefault="00B93444"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Para efetivar a inscrição o candidato deverá: </w:t>
      </w:r>
    </w:p>
    <w:p w14:paraId="6C5EB43A" w14:textId="51EE3FF6" w:rsidR="0015641F" w:rsidRPr="0015641F" w:rsidRDefault="00B93444" w:rsidP="007159E7">
      <w:pPr>
        <w:tabs>
          <w:tab w:val="left" w:pos="426"/>
        </w:tabs>
        <w:spacing w:line="312" w:lineRule="auto"/>
        <w:jc w:val="both"/>
        <w:rPr>
          <w:ins w:id="80" w:author="User" w:date="2020-09-01T10:53:00Z"/>
          <w:sz w:val="24"/>
          <w:szCs w:val="24"/>
        </w:rPr>
        <w:pPrChange w:id="81" w:author="User" w:date="2020-09-01T10:52:00Z">
          <w:pPr>
            <w:spacing w:line="312" w:lineRule="auto"/>
            <w:jc w:val="both"/>
          </w:pPr>
        </w:pPrChange>
      </w:pPr>
      <w:r w:rsidRPr="007159E7">
        <w:rPr>
          <w:sz w:val="24"/>
          <w:szCs w:val="24"/>
        </w:rPr>
        <w:t xml:space="preserve">a) </w:t>
      </w:r>
      <w:ins w:id="82" w:author="User" w:date="2020-09-01T11:08:00Z">
        <w:r w:rsidR="007159E7">
          <w:rPr>
            <w:sz w:val="24"/>
            <w:szCs w:val="24"/>
          </w:rPr>
          <w:tab/>
        </w:r>
      </w:ins>
      <w:r w:rsidRPr="007159E7">
        <w:rPr>
          <w:sz w:val="24"/>
          <w:szCs w:val="24"/>
        </w:rPr>
        <w:t>preencher</w:t>
      </w:r>
      <w:ins w:id="83" w:author="User" w:date="2020-09-01T10:53:00Z">
        <w:r w:rsidR="0015641F">
          <w:rPr>
            <w:sz w:val="24"/>
            <w:szCs w:val="24"/>
          </w:rPr>
          <w:t>, obrigatoriamente,</w:t>
        </w:r>
      </w:ins>
      <w:r w:rsidRPr="007159E7">
        <w:rPr>
          <w:sz w:val="24"/>
          <w:szCs w:val="24"/>
        </w:rPr>
        <w:t xml:space="preserve"> </w:t>
      </w:r>
      <w:ins w:id="84" w:author="User" w:date="2020-09-01T10:52:00Z">
        <w:r w:rsidR="0015641F" w:rsidRPr="0015641F">
          <w:rPr>
            <w:sz w:val="24"/>
            <w:szCs w:val="24"/>
          </w:rPr>
          <w:t>tod</w:t>
        </w:r>
      </w:ins>
      <w:ins w:id="85" w:author="User" w:date="2020-09-01T10:53:00Z">
        <w:r w:rsidR="0015641F">
          <w:rPr>
            <w:sz w:val="24"/>
            <w:szCs w:val="24"/>
          </w:rPr>
          <w:t xml:space="preserve">as as </w:t>
        </w:r>
      </w:ins>
      <w:ins w:id="86" w:author="User" w:date="2020-09-01T10:54:00Z">
        <w:r w:rsidR="0015641F" w:rsidRPr="0015641F">
          <w:rPr>
            <w:sz w:val="24"/>
            <w:szCs w:val="24"/>
          </w:rPr>
          <w:t>informações do Formulário de Inscrição e anexar, nos campos específicos (o arquivo enviado em campo errado, não será considerado) e em formato PDF com tamanho não superior à 5 MB (cinco megabyt</w:t>
        </w:r>
        <w:r w:rsidR="0015641F">
          <w:rPr>
            <w:sz w:val="24"/>
            <w:szCs w:val="24"/>
          </w:rPr>
          <w:t>es) cada, todos os documentos exigidos;</w:t>
        </w:r>
      </w:ins>
    </w:p>
    <w:p w14:paraId="6F8B9CD8" w14:textId="38AAA7F3" w:rsidR="00B93444" w:rsidRPr="007159E7" w:rsidRDefault="0015641F" w:rsidP="007159E7">
      <w:pPr>
        <w:tabs>
          <w:tab w:val="left" w:pos="426"/>
        </w:tabs>
        <w:spacing w:line="312" w:lineRule="auto"/>
        <w:jc w:val="both"/>
        <w:rPr>
          <w:sz w:val="24"/>
          <w:szCs w:val="24"/>
        </w:rPr>
        <w:pPrChange w:id="87" w:author="User" w:date="2020-09-01T11:09:00Z">
          <w:pPr>
            <w:spacing w:line="312" w:lineRule="auto"/>
            <w:jc w:val="both"/>
          </w:pPr>
        </w:pPrChange>
      </w:pPr>
      <w:ins w:id="88" w:author="User" w:date="2020-09-01T10:54:00Z">
        <w:r>
          <w:rPr>
            <w:sz w:val="24"/>
            <w:szCs w:val="24"/>
          </w:rPr>
          <w:t xml:space="preserve">b) </w:t>
        </w:r>
      </w:ins>
      <w:ins w:id="89" w:author="User" w:date="2020-09-01T11:09:00Z">
        <w:r w:rsidR="007159E7">
          <w:rPr>
            <w:sz w:val="24"/>
            <w:szCs w:val="24"/>
          </w:rPr>
          <w:tab/>
        </w:r>
      </w:ins>
      <w:ins w:id="90" w:author="User" w:date="2020-09-01T10:54:00Z">
        <w:r>
          <w:rPr>
            <w:sz w:val="24"/>
            <w:szCs w:val="24"/>
          </w:rPr>
          <w:t xml:space="preserve">identificar, no Formulário de Inscrição, </w:t>
        </w:r>
      </w:ins>
      <w:ins w:id="91" w:author="User" w:date="2020-09-01T10:52:00Z">
        <w:r w:rsidRPr="0015641F">
          <w:rPr>
            <w:sz w:val="24"/>
            <w:szCs w:val="24"/>
          </w:rPr>
          <w:t>a vaga na qual pretende concorrer</w:t>
        </w:r>
      </w:ins>
      <w:ins w:id="92" w:author="User" w:date="2020-09-01T11:13:00Z">
        <w:r w:rsidR="007159E7">
          <w:rPr>
            <w:sz w:val="24"/>
            <w:szCs w:val="24"/>
          </w:rPr>
          <w:t>, não sendo aceito pedido de alteração desta opção após a efetivação da inscrição</w:t>
        </w:r>
      </w:ins>
      <w:del w:id="93" w:author="User" w:date="2020-09-01T10:52:00Z">
        <w:r w:rsidR="00B93444" w:rsidRPr="007159E7" w:rsidDel="0015641F">
          <w:rPr>
            <w:sz w:val="24"/>
            <w:szCs w:val="24"/>
          </w:rPr>
          <w:delText>o Formulário de Inscrição</w:delText>
        </w:r>
        <w:r w:rsidR="00261728" w:rsidRPr="007159E7" w:rsidDel="0015641F">
          <w:rPr>
            <w:sz w:val="24"/>
            <w:szCs w:val="24"/>
          </w:rPr>
          <w:delText xml:space="preserve"> (Anexo III, deste Edital)</w:delText>
        </w:r>
        <w:r w:rsidR="00B93444" w:rsidRPr="007159E7" w:rsidDel="0015641F">
          <w:rPr>
            <w:sz w:val="24"/>
            <w:szCs w:val="24"/>
          </w:rPr>
          <w:delText xml:space="preserve"> disponível no endereço eletrônico </w:delText>
        </w:r>
        <w:r w:rsidR="0048635C" w:rsidRPr="007159E7" w:rsidDel="0015641F">
          <w:rPr>
            <w:rPrChange w:id="94" w:author="User" w:date="2020-09-01T11:09:00Z">
              <w:rPr>
                <w:rStyle w:val="Hyperlink"/>
                <w:sz w:val="24"/>
                <w:szCs w:val="24"/>
              </w:rPr>
            </w:rPrChange>
          </w:rPr>
          <w:fldChar w:fldCharType="begin"/>
        </w:r>
        <w:r w:rsidR="0048635C" w:rsidRPr="007159E7" w:rsidDel="0015641F">
          <w:rPr>
            <w:rPrChange w:id="95" w:author="User" w:date="2020-09-01T11:09:00Z">
              <w:rPr>
                <w:rStyle w:val="Hyperlink"/>
                <w:sz w:val="24"/>
                <w:szCs w:val="24"/>
              </w:rPr>
            </w:rPrChange>
          </w:rPr>
          <w:delInstrText xml:space="preserve"> HYPERLINK "http://www.riobranco.ac.gov.br" </w:delInstrText>
        </w:r>
        <w:r w:rsidR="0048635C" w:rsidRPr="007159E7" w:rsidDel="0015641F">
          <w:rPr>
            <w:rPrChange w:id="96" w:author="User" w:date="2020-09-01T11:09:00Z">
              <w:rPr>
                <w:rStyle w:val="Hyperlink"/>
                <w:sz w:val="24"/>
                <w:szCs w:val="24"/>
              </w:rPr>
            </w:rPrChange>
          </w:rPr>
          <w:fldChar w:fldCharType="separate"/>
        </w:r>
        <w:r w:rsidR="00B93444" w:rsidRPr="007159E7" w:rsidDel="0015641F">
          <w:rPr>
            <w:rPrChange w:id="97" w:author="User" w:date="2020-09-01T11:09:00Z">
              <w:rPr>
                <w:rStyle w:val="Hyperlink"/>
                <w:sz w:val="24"/>
                <w:szCs w:val="24"/>
              </w:rPr>
            </w:rPrChange>
          </w:rPr>
          <w:delText>www.riobranco.ac.gov.br</w:delText>
        </w:r>
        <w:r w:rsidR="0048635C" w:rsidRPr="007159E7" w:rsidDel="0015641F">
          <w:rPr>
            <w:rPrChange w:id="98" w:author="User" w:date="2020-09-01T11:09:00Z">
              <w:rPr>
                <w:rStyle w:val="Hyperlink"/>
                <w:sz w:val="24"/>
                <w:szCs w:val="24"/>
              </w:rPr>
            </w:rPrChange>
          </w:rPr>
          <w:fldChar w:fldCharType="end"/>
        </w:r>
      </w:del>
      <w:r w:rsidR="00B93444" w:rsidRPr="007159E7">
        <w:rPr>
          <w:sz w:val="24"/>
          <w:szCs w:val="24"/>
        </w:rPr>
        <w:t xml:space="preserve">; </w:t>
      </w:r>
    </w:p>
    <w:p w14:paraId="7F265DC8" w14:textId="0B4E3C6A" w:rsidR="0015641F" w:rsidRDefault="00B93444" w:rsidP="007159E7">
      <w:pPr>
        <w:tabs>
          <w:tab w:val="left" w:pos="426"/>
        </w:tabs>
        <w:spacing w:line="312" w:lineRule="auto"/>
        <w:jc w:val="both"/>
        <w:rPr>
          <w:ins w:id="99" w:author="User" w:date="2020-09-01T10:56:00Z"/>
          <w:sz w:val="24"/>
          <w:szCs w:val="24"/>
        </w:rPr>
        <w:pPrChange w:id="100" w:author="User" w:date="2020-09-01T11:09:00Z">
          <w:pPr>
            <w:spacing w:line="312" w:lineRule="auto"/>
            <w:jc w:val="both"/>
          </w:pPr>
        </w:pPrChange>
      </w:pPr>
      <w:del w:id="101" w:author="User" w:date="2020-09-01T10:56:00Z">
        <w:r w:rsidRPr="007159E7" w:rsidDel="002E19EB">
          <w:rPr>
            <w:sz w:val="24"/>
            <w:szCs w:val="24"/>
          </w:rPr>
          <w:delText>b</w:delText>
        </w:r>
      </w:del>
      <w:ins w:id="102" w:author="User" w:date="2020-09-01T10:56:00Z">
        <w:r w:rsidR="002E19EB">
          <w:rPr>
            <w:sz w:val="24"/>
            <w:szCs w:val="24"/>
          </w:rPr>
          <w:t>c</w:t>
        </w:r>
      </w:ins>
      <w:r w:rsidRPr="007159E7">
        <w:rPr>
          <w:sz w:val="24"/>
          <w:szCs w:val="24"/>
        </w:rPr>
        <w:t xml:space="preserve">) </w:t>
      </w:r>
      <w:ins w:id="103" w:author="User" w:date="2020-09-01T11:09:00Z">
        <w:r w:rsidR="007159E7">
          <w:rPr>
            <w:sz w:val="24"/>
            <w:szCs w:val="24"/>
          </w:rPr>
          <w:tab/>
        </w:r>
      </w:ins>
      <w:ins w:id="104" w:author="User" w:date="2020-09-01T10:56:00Z">
        <w:r w:rsidR="002E19EB">
          <w:rPr>
            <w:sz w:val="24"/>
            <w:szCs w:val="24"/>
          </w:rPr>
          <w:t>anexar ao</w:t>
        </w:r>
      </w:ins>
      <w:ins w:id="105" w:author="User" w:date="2020-09-01T10:59:00Z">
        <w:r w:rsidR="002E19EB">
          <w:rPr>
            <w:sz w:val="24"/>
            <w:szCs w:val="24"/>
          </w:rPr>
          <w:t>s</w:t>
        </w:r>
      </w:ins>
      <w:ins w:id="106" w:author="User" w:date="2020-09-01T10:56:00Z">
        <w:r w:rsidR="002E19EB">
          <w:rPr>
            <w:sz w:val="24"/>
            <w:szCs w:val="24"/>
          </w:rPr>
          <w:t xml:space="preserve"> formulários os seguintes documentos:</w:t>
        </w:r>
      </w:ins>
    </w:p>
    <w:p w14:paraId="17BB25AE" w14:textId="033079E0" w:rsidR="002E19EB" w:rsidRDefault="002E19EB" w:rsidP="007159E7">
      <w:pPr>
        <w:pStyle w:val="PargrafodaLista"/>
        <w:numPr>
          <w:ilvl w:val="0"/>
          <w:numId w:val="35"/>
        </w:numPr>
        <w:spacing w:line="312" w:lineRule="auto"/>
        <w:ind w:left="709" w:hanging="349"/>
        <w:jc w:val="both"/>
        <w:rPr>
          <w:ins w:id="107" w:author="User" w:date="2020-09-01T10:57:00Z"/>
          <w:sz w:val="24"/>
          <w:szCs w:val="24"/>
        </w:rPr>
        <w:pPrChange w:id="108" w:author="User" w:date="2020-09-01T10:56:00Z">
          <w:pPr>
            <w:spacing w:line="312" w:lineRule="auto"/>
            <w:jc w:val="both"/>
          </w:pPr>
        </w:pPrChange>
      </w:pPr>
      <w:ins w:id="109" w:author="User" w:date="2020-09-01T10:56:00Z">
        <w:r w:rsidRPr="002E19EB">
          <w:rPr>
            <w:sz w:val="24"/>
            <w:szCs w:val="24"/>
          </w:rPr>
          <w:lastRenderedPageBreak/>
          <w:t>Fotocópia do comprovante de escolaridade, conforme exigido para cada função pretendida, expedida por Instituição de Ensino reconhecida pelo MEC</w:t>
        </w:r>
      </w:ins>
      <w:ins w:id="110" w:author="User" w:date="2020-09-01T10:57:00Z">
        <w:r>
          <w:rPr>
            <w:sz w:val="24"/>
            <w:szCs w:val="24"/>
          </w:rPr>
          <w:t>;</w:t>
        </w:r>
      </w:ins>
    </w:p>
    <w:p w14:paraId="75C045E9" w14:textId="3514B819" w:rsidR="002E19EB" w:rsidRDefault="002E19EB" w:rsidP="007159E7">
      <w:pPr>
        <w:pStyle w:val="PargrafodaLista"/>
        <w:numPr>
          <w:ilvl w:val="0"/>
          <w:numId w:val="35"/>
        </w:numPr>
        <w:spacing w:line="312" w:lineRule="auto"/>
        <w:ind w:left="709" w:hanging="349"/>
        <w:jc w:val="both"/>
        <w:rPr>
          <w:ins w:id="111" w:author="User" w:date="2020-09-01T10:57:00Z"/>
          <w:sz w:val="24"/>
          <w:szCs w:val="24"/>
        </w:rPr>
        <w:pPrChange w:id="112" w:author="User" w:date="2020-09-01T10:56:00Z">
          <w:pPr>
            <w:spacing w:line="312" w:lineRule="auto"/>
            <w:jc w:val="both"/>
          </w:pPr>
        </w:pPrChange>
      </w:pPr>
      <w:ins w:id="113" w:author="User" w:date="2020-09-01T10:57:00Z">
        <w:r w:rsidRPr="002E19EB">
          <w:rPr>
            <w:sz w:val="24"/>
            <w:szCs w:val="24"/>
          </w:rPr>
          <w:t>Fotocópia de documento oficial de Identidade com foto</w:t>
        </w:r>
        <w:r>
          <w:rPr>
            <w:sz w:val="24"/>
            <w:szCs w:val="24"/>
          </w:rPr>
          <w:t>;</w:t>
        </w:r>
      </w:ins>
    </w:p>
    <w:p w14:paraId="76E769E0" w14:textId="1FF4D4FE" w:rsidR="002E19EB" w:rsidRDefault="002E19EB" w:rsidP="007159E7">
      <w:pPr>
        <w:pStyle w:val="PargrafodaLista"/>
        <w:numPr>
          <w:ilvl w:val="0"/>
          <w:numId w:val="35"/>
        </w:numPr>
        <w:spacing w:line="312" w:lineRule="auto"/>
        <w:ind w:left="709" w:hanging="349"/>
        <w:jc w:val="both"/>
        <w:rPr>
          <w:ins w:id="114" w:author="User" w:date="2020-09-01T10:57:00Z"/>
          <w:sz w:val="24"/>
          <w:szCs w:val="24"/>
        </w:rPr>
        <w:pPrChange w:id="115" w:author="User" w:date="2020-09-01T10:56:00Z">
          <w:pPr>
            <w:spacing w:line="312" w:lineRule="auto"/>
            <w:jc w:val="both"/>
          </w:pPr>
        </w:pPrChange>
      </w:pPr>
      <w:ins w:id="116" w:author="User" w:date="2020-09-01T10:57:00Z">
        <w:r w:rsidRPr="002E19EB">
          <w:rPr>
            <w:sz w:val="24"/>
            <w:szCs w:val="24"/>
          </w:rPr>
          <w:t>Fotocópia de Cadastro de Pessoa Física – CPF</w:t>
        </w:r>
        <w:r>
          <w:rPr>
            <w:sz w:val="24"/>
            <w:szCs w:val="24"/>
          </w:rPr>
          <w:t>;</w:t>
        </w:r>
      </w:ins>
    </w:p>
    <w:p w14:paraId="0E9BDFF4" w14:textId="60BFB589" w:rsidR="002E19EB" w:rsidRDefault="002E19EB" w:rsidP="007159E7">
      <w:pPr>
        <w:pStyle w:val="PargrafodaLista"/>
        <w:numPr>
          <w:ilvl w:val="0"/>
          <w:numId w:val="35"/>
        </w:numPr>
        <w:spacing w:line="312" w:lineRule="auto"/>
        <w:ind w:left="709" w:hanging="349"/>
        <w:jc w:val="both"/>
        <w:rPr>
          <w:ins w:id="117" w:author="User" w:date="2020-09-01T10:57:00Z"/>
          <w:sz w:val="24"/>
          <w:szCs w:val="24"/>
        </w:rPr>
        <w:pPrChange w:id="118" w:author="User" w:date="2020-09-01T10:56:00Z">
          <w:pPr>
            <w:spacing w:line="312" w:lineRule="auto"/>
            <w:jc w:val="both"/>
          </w:pPr>
        </w:pPrChange>
      </w:pPr>
      <w:ins w:id="119" w:author="User" w:date="2020-09-01T10:57:00Z">
        <w:r w:rsidRPr="002E19EB">
          <w:rPr>
            <w:sz w:val="24"/>
            <w:szCs w:val="24"/>
          </w:rPr>
          <w:t>Carteira de Conselho de Classe para os cargos que exigem</w:t>
        </w:r>
        <w:r>
          <w:rPr>
            <w:sz w:val="24"/>
            <w:szCs w:val="24"/>
          </w:rPr>
          <w:t>;</w:t>
        </w:r>
      </w:ins>
    </w:p>
    <w:p w14:paraId="35A42754" w14:textId="2B16549E" w:rsidR="002E19EB" w:rsidRDefault="002E19EB" w:rsidP="007159E7">
      <w:pPr>
        <w:pStyle w:val="PargrafodaLista"/>
        <w:numPr>
          <w:ilvl w:val="0"/>
          <w:numId w:val="35"/>
        </w:numPr>
        <w:spacing w:line="312" w:lineRule="auto"/>
        <w:ind w:left="709" w:hanging="349"/>
        <w:jc w:val="both"/>
        <w:rPr>
          <w:ins w:id="120" w:author="User" w:date="2020-09-01T11:06:00Z"/>
          <w:sz w:val="24"/>
          <w:szCs w:val="24"/>
        </w:rPr>
        <w:pPrChange w:id="121" w:author="User" w:date="2020-09-01T10:56:00Z">
          <w:pPr>
            <w:spacing w:line="312" w:lineRule="auto"/>
            <w:jc w:val="both"/>
          </w:pPr>
        </w:pPrChange>
      </w:pPr>
      <w:ins w:id="122" w:author="User" w:date="2020-09-01T10:57:00Z">
        <w:r w:rsidRPr="002E19EB">
          <w:rPr>
            <w:sz w:val="24"/>
            <w:szCs w:val="24"/>
          </w:rPr>
          <w:t xml:space="preserve">Curriculum </w:t>
        </w:r>
        <w:r w:rsidRPr="007159E7">
          <w:rPr>
            <w:sz w:val="24"/>
            <w:szCs w:val="24"/>
          </w:rPr>
          <w:t>Vitae</w:t>
        </w:r>
      </w:ins>
      <w:ins w:id="123" w:author="User" w:date="2020-09-01T10:58:00Z">
        <w:r w:rsidRPr="007159E7">
          <w:rPr>
            <w:sz w:val="24"/>
            <w:szCs w:val="24"/>
          </w:rPr>
          <w:t xml:space="preserve"> </w:t>
        </w:r>
        <w:r w:rsidRPr="002E19EB">
          <w:rPr>
            <w:sz w:val="24"/>
            <w:szCs w:val="24"/>
            <w:rPrChange w:id="124" w:author="User" w:date="2020-09-01T10:58:00Z">
              <w:rPr>
                <w:strike/>
                <w:sz w:val="24"/>
                <w:szCs w:val="24"/>
                <w:highlight w:val="yellow"/>
              </w:rPr>
            </w:rPrChange>
          </w:rPr>
          <w:t>(Anexo II, deste Edital)</w:t>
        </w:r>
      </w:ins>
      <w:ins w:id="125" w:author="User" w:date="2020-09-01T10:57:00Z">
        <w:r w:rsidRPr="007159E7">
          <w:rPr>
            <w:sz w:val="24"/>
            <w:szCs w:val="24"/>
          </w:rPr>
          <w:t>, juntamente</w:t>
        </w:r>
        <w:r w:rsidRPr="002E19EB">
          <w:rPr>
            <w:sz w:val="24"/>
            <w:szCs w:val="24"/>
          </w:rPr>
          <w:t xml:space="preserve"> com os certificados que comprovem </w:t>
        </w:r>
      </w:ins>
      <w:ins w:id="126" w:author="User" w:date="2020-09-01T10:58:00Z">
        <w:r>
          <w:rPr>
            <w:sz w:val="24"/>
            <w:szCs w:val="24"/>
          </w:rPr>
          <w:t xml:space="preserve">os títulos e declarações feitas, legíveis e sem </w:t>
        </w:r>
      </w:ins>
      <w:ins w:id="127" w:author="User" w:date="2020-09-01T10:59:00Z">
        <w:r>
          <w:rPr>
            <w:sz w:val="24"/>
            <w:szCs w:val="24"/>
          </w:rPr>
          <w:t>rasura</w:t>
        </w:r>
      </w:ins>
      <w:ins w:id="128" w:author="User" w:date="2020-09-01T11:05:00Z">
        <w:r w:rsidR="007159E7">
          <w:rPr>
            <w:sz w:val="24"/>
            <w:szCs w:val="24"/>
          </w:rPr>
          <w:t>;</w:t>
        </w:r>
      </w:ins>
    </w:p>
    <w:p w14:paraId="12B90300" w14:textId="1AD8E4BC" w:rsidR="007159E7" w:rsidRDefault="007159E7" w:rsidP="007159E7">
      <w:pPr>
        <w:pStyle w:val="PargrafodaLista"/>
        <w:numPr>
          <w:ilvl w:val="0"/>
          <w:numId w:val="35"/>
        </w:numPr>
        <w:spacing w:line="312" w:lineRule="auto"/>
        <w:ind w:left="709" w:hanging="349"/>
        <w:jc w:val="both"/>
        <w:rPr>
          <w:ins w:id="129" w:author="User" w:date="2020-09-01T11:06:00Z"/>
          <w:sz w:val="24"/>
          <w:szCs w:val="24"/>
        </w:rPr>
        <w:pPrChange w:id="130" w:author="User" w:date="2020-09-01T10:56:00Z">
          <w:pPr>
            <w:spacing w:line="312" w:lineRule="auto"/>
            <w:jc w:val="both"/>
          </w:pPr>
        </w:pPrChange>
      </w:pPr>
      <w:ins w:id="131" w:author="User" w:date="2020-09-01T11:06:00Z">
        <w:r w:rsidRPr="007159E7">
          <w:rPr>
            <w:sz w:val="24"/>
            <w:szCs w:val="24"/>
          </w:rPr>
          <w:t xml:space="preserve">Diploma ou Certificado devidamente registrado, conforme </w:t>
        </w:r>
        <w:r>
          <w:rPr>
            <w:sz w:val="24"/>
            <w:szCs w:val="24"/>
          </w:rPr>
          <w:t xml:space="preserve">os </w:t>
        </w:r>
        <w:r w:rsidRPr="007159E7">
          <w:rPr>
            <w:sz w:val="24"/>
            <w:szCs w:val="24"/>
          </w:rPr>
          <w:t>requisito</w:t>
        </w:r>
        <w:r>
          <w:rPr>
            <w:sz w:val="24"/>
            <w:szCs w:val="24"/>
          </w:rPr>
          <w:t xml:space="preserve">s do cargo </w:t>
        </w:r>
      </w:ins>
      <w:ins w:id="132" w:author="User" w:date="2020-09-01T11:07:00Z">
        <w:r>
          <w:rPr>
            <w:sz w:val="24"/>
            <w:szCs w:val="24"/>
          </w:rPr>
          <w:t>pretendido</w:t>
        </w:r>
      </w:ins>
      <w:ins w:id="133" w:author="User" w:date="2020-09-01T11:06:00Z">
        <w:r>
          <w:rPr>
            <w:sz w:val="24"/>
            <w:szCs w:val="24"/>
          </w:rPr>
          <w:t>.</w:t>
        </w:r>
      </w:ins>
    </w:p>
    <w:p w14:paraId="5A0CF6D0" w14:textId="34E5BEFF" w:rsidR="00B93444" w:rsidRPr="007159E7" w:rsidDel="007159E7" w:rsidRDefault="00B93444" w:rsidP="007159E7">
      <w:pPr>
        <w:numPr>
          <w:ilvl w:val="0"/>
          <w:numId w:val="35"/>
        </w:numPr>
        <w:spacing w:before="240" w:line="312" w:lineRule="auto"/>
        <w:ind w:right="23"/>
        <w:jc w:val="both"/>
        <w:rPr>
          <w:del w:id="134" w:author="User" w:date="2020-09-01T11:06:00Z"/>
          <w:sz w:val="24"/>
          <w:szCs w:val="24"/>
        </w:rPr>
        <w:pPrChange w:id="135" w:author="User" w:date="2020-09-01T11:09:00Z">
          <w:pPr>
            <w:spacing w:line="312" w:lineRule="auto"/>
            <w:jc w:val="both"/>
          </w:pPr>
        </w:pPrChange>
      </w:pPr>
      <w:del w:id="136" w:author="User" w:date="2020-09-01T11:06:00Z">
        <w:r w:rsidRPr="007159E7" w:rsidDel="007159E7">
          <w:rPr>
            <w:sz w:val="24"/>
            <w:szCs w:val="24"/>
          </w:rPr>
          <w:delText>entrega</w:delText>
        </w:r>
      </w:del>
      <w:del w:id="137" w:author="User" w:date="2020-09-01T10:53:00Z">
        <w:r w:rsidRPr="007159E7" w:rsidDel="0015641F">
          <w:rPr>
            <w:sz w:val="24"/>
            <w:szCs w:val="24"/>
          </w:rPr>
          <w:delText>r o Formulário de Inscrição impresso e preenchido à mesa receptora com a documentação solicitada na alínea “c” deste subitem</w:delText>
        </w:r>
      </w:del>
      <w:del w:id="138" w:author="User" w:date="2020-09-01T11:06:00Z">
        <w:r w:rsidRPr="007159E7" w:rsidDel="007159E7">
          <w:rPr>
            <w:sz w:val="24"/>
            <w:szCs w:val="24"/>
          </w:rPr>
          <w:delText xml:space="preserve">; </w:delText>
        </w:r>
      </w:del>
    </w:p>
    <w:p w14:paraId="3E657C94" w14:textId="5D8FBECF" w:rsidR="00B93444" w:rsidRPr="00056194" w:rsidDel="007159E7" w:rsidRDefault="00B93444" w:rsidP="007159E7">
      <w:pPr>
        <w:spacing w:before="240" w:line="312" w:lineRule="auto"/>
        <w:ind w:right="23"/>
        <w:jc w:val="both"/>
        <w:rPr>
          <w:del w:id="139" w:author="User" w:date="2020-09-01T11:06:00Z"/>
          <w:strike/>
          <w:sz w:val="24"/>
          <w:szCs w:val="24"/>
          <w:highlight w:val="yellow"/>
          <w:rPrChange w:id="140" w:author="User" w:date="2020-09-01T10:36:00Z">
            <w:rPr>
              <w:del w:id="141" w:author="User" w:date="2020-09-01T11:06:00Z"/>
              <w:sz w:val="24"/>
              <w:szCs w:val="24"/>
            </w:rPr>
          </w:rPrChange>
        </w:rPr>
        <w:pPrChange w:id="142" w:author="User" w:date="2020-09-01T11:07:00Z">
          <w:pPr>
            <w:spacing w:line="312" w:lineRule="auto"/>
            <w:jc w:val="both"/>
          </w:pPr>
        </w:pPrChange>
      </w:pPr>
      <w:del w:id="143" w:author="User" w:date="2020-09-01T11:06:00Z">
        <w:r w:rsidRPr="00056194" w:rsidDel="007159E7">
          <w:rPr>
            <w:strike/>
            <w:sz w:val="24"/>
            <w:szCs w:val="24"/>
            <w:highlight w:val="yellow"/>
            <w:rPrChange w:id="144" w:author="User" w:date="2020-09-01T10:36:00Z">
              <w:rPr>
                <w:sz w:val="24"/>
                <w:szCs w:val="24"/>
              </w:rPr>
            </w:rPrChange>
          </w:rPr>
          <w:delText>c) Entregar o Curriculum Vitae</w:delText>
        </w:r>
        <w:r w:rsidR="007D5016" w:rsidRPr="00056194" w:rsidDel="007159E7">
          <w:rPr>
            <w:strike/>
            <w:sz w:val="24"/>
            <w:szCs w:val="24"/>
            <w:highlight w:val="yellow"/>
            <w:rPrChange w:id="145" w:author="User" w:date="2020-09-01T10:36:00Z">
              <w:rPr>
                <w:sz w:val="24"/>
                <w:szCs w:val="24"/>
              </w:rPr>
            </w:rPrChange>
          </w:rPr>
          <w:delText xml:space="preserve"> (</w:delText>
        </w:r>
        <w:r w:rsidR="00261728" w:rsidRPr="00056194" w:rsidDel="007159E7">
          <w:rPr>
            <w:strike/>
            <w:sz w:val="24"/>
            <w:szCs w:val="24"/>
            <w:highlight w:val="yellow"/>
            <w:rPrChange w:id="146" w:author="User" w:date="2020-09-01T10:36:00Z">
              <w:rPr>
                <w:sz w:val="24"/>
                <w:szCs w:val="24"/>
              </w:rPr>
            </w:rPrChange>
          </w:rPr>
          <w:delText xml:space="preserve">Anexo </w:delText>
        </w:r>
        <w:r w:rsidR="007D5016" w:rsidRPr="00056194" w:rsidDel="007159E7">
          <w:rPr>
            <w:strike/>
            <w:sz w:val="24"/>
            <w:szCs w:val="24"/>
            <w:highlight w:val="yellow"/>
            <w:rPrChange w:id="147" w:author="User" w:date="2020-09-01T10:36:00Z">
              <w:rPr>
                <w:sz w:val="24"/>
                <w:szCs w:val="24"/>
              </w:rPr>
            </w:rPrChange>
          </w:rPr>
          <w:delText>II</w:delText>
        </w:r>
        <w:r w:rsidR="00261728" w:rsidRPr="00056194" w:rsidDel="007159E7">
          <w:rPr>
            <w:strike/>
            <w:sz w:val="24"/>
            <w:szCs w:val="24"/>
            <w:highlight w:val="yellow"/>
            <w:rPrChange w:id="148" w:author="User" w:date="2020-09-01T10:36:00Z">
              <w:rPr>
                <w:sz w:val="24"/>
                <w:szCs w:val="24"/>
              </w:rPr>
            </w:rPrChange>
          </w:rPr>
          <w:delText>,</w:delText>
        </w:r>
        <w:r w:rsidR="007D5016" w:rsidRPr="00056194" w:rsidDel="007159E7">
          <w:rPr>
            <w:strike/>
            <w:sz w:val="24"/>
            <w:szCs w:val="24"/>
            <w:highlight w:val="yellow"/>
            <w:rPrChange w:id="149" w:author="User" w:date="2020-09-01T10:36:00Z">
              <w:rPr>
                <w:sz w:val="24"/>
                <w:szCs w:val="24"/>
              </w:rPr>
            </w:rPrChange>
          </w:rPr>
          <w:delText xml:space="preserve"> deste Edital) </w:delText>
        </w:r>
        <w:r w:rsidRPr="00056194" w:rsidDel="007159E7">
          <w:rPr>
            <w:strike/>
            <w:sz w:val="24"/>
            <w:szCs w:val="24"/>
            <w:highlight w:val="yellow"/>
            <w:rPrChange w:id="150" w:author="User" w:date="2020-09-01T10:36:00Z">
              <w:rPr>
                <w:sz w:val="24"/>
                <w:szCs w:val="24"/>
              </w:rPr>
            </w:rPrChange>
          </w:rPr>
          <w:delText xml:space="preserve">anexo ao Formulário de Inscrição preenchido e as cópias dos documentos comprobatórios de todos os títulos e declarações feitas, legíveis e sem rasuras, acondicionados em envelope lacrado; e </w:delText>
        </w:r>
      </w:del>
    </w:p>
    <w:p w14:paraId="56690CA3" w14:textId="579E9B3F" w:rsidR="00B93444" w:rsidRPr="00056194" w:rsidDel="007159E7" w:rsidRDefault="00B93444" w:rsidP="007159E7">
      <w:pPr>
        <w:spacing w:before="240" w:line="312" w:lineRule="auto"/>
        <w:ind w:right="23"/>
        <w:jc w:val="both"/>
        <w:rPr>
          <w:del w:id="151" w:author="User" w:date="2020-09-01T11:06:00Z"/>
          <w:strike/>
          <w:sz w:val="24"/>
          <w:szCs w:val="24"/>
          <w:rPrChange w:id="152" w:author="User" w:date="2020-09-01T10:36:00Z">
            <w:rPr>
              <w:del w:id="153" w:author="User" w:date="2020-09-01T11:06:00Z"/>
              <w:sz w:val="24"/>
              <w:szCs w:val="24"/>
            </w:rPr>
          </w:rPrChange>
        </w:rPr>
        <w:pPrChange w:id="154" w:author="User" w:date="2020-09-01T11:07:00Z">
          <w:pPr>
            <w:spacing w:line="312" w:lineRule="auto"/>
            <w:jc w:val="both"/>
          </w:pPr>
        </w:pPrChange>
      </w:pPr>
      <w:del w:id="155" w:author="User" w:date="2020-09-01T11:06:00Z">
        <w:r w:rsidRPr="00056194" w:rsidDel="007159E7">
          <w:rPr>
            <w:strike/>
            <w:sz w:val="24"/>
            <w:szCs w:val="24"/>
            <w:highlight w:val="yellow"/>
            <w:rPrChange w:id="156" w:author="User" w:date="2020-09-01T10:36:00Z">
              <w:rPr>
                <w:sz w:val="24"/>
                <w:szCs w:val="24"/>
              </w:rPr>
            </w:rPrChange>
          </w:rPr>
          <w:delText>d) receber da mesa receptora o comprovante de inscrição.</w:delText>
        </w:r>
        <w:r w:rsidRPr="00056194" w:rsidDel="007159E7">
          <w:rPr>
            <w:strike/>
            <w:sz w:val="24"/>
            <w:szCs w:val="24"/>
            <w:rPrChange w:id="157" w:author="User" w:date="2020-09-01T10:36:00Z">
              <w:rPr>
                <w:sz w:val="24"/>
                <w:szCs w:val="24"/>
              </w:rPr>
            </w:rPrChange>
          </w:rPr>
          <w:delText xml:space="preserve"> </w:delText>
        </w:r>
      </w:del>
    </w:p>
    <w:p w14:paraId="16FFF7FD" w14:textId="6BE1AB8A" w:rsidR="007159E7" w:rsidRDefault="00B93444" w:rsidP="007159E7">
      <w:pPr>
        <w:pStyle w:val="PargrafodaLista"/>
        <w:numPr>
          <w:ilvl w:val="1"/>
          <w:numId w:val="28"/>
        </w:numPr>
        <w:spacing w:before="240" w:line="312" w:lineRule="auto"/>
        <w:ind w:left="0" w:right="23" w:firstLine="0"/>
        <w:contextualSpacing w:val="0"/>
        <w:jc w:val="both"/>
        <w:rPr>
          <w:ins w:id="158" w:author="User" w:date="2020-09-01T11:11:00Z"/>
          <w:sz w:val="24"/>
          <w:szCs w:val="24"/>
        </w:rPr>
        <w:pPrChange w:id="159" w:author="User" w:date="2020-09-01T11:07:00Z">
          <w:pPr>
            <w:pStyle w:val="PargrafodaLista"/>
            <w:numPr>
              <w:ilvl w:val="1"/>
              <w:numId w:val="28"/>
            </w:numPr>
            <w:spacing w:line="312" w:lineRule="auto"/>
            <w:ind w:left="0" w:right="20"/>
            <w:contextualSpacing w:val="0"/>
            <w:jc w:val="both"/>
          </w:pPr>
        </w:pPrChange>
      </w:pPr>
      <w:del w:id="160" w:author="User" w:date="2020-09-01T11:09:00Z">
        <w:r w:rsidRPr="00B007E1" w:rsidDel="007159E7">
          <w:rPr>
            <w:sz w:val="24"/>
            <w:szCs w:val="24"/>
          </w:rPr>
          <w:delText>S</w:delText>
        </w:r>
      </w:del>
      <w:del w:id="161" w:author="User" w:date="2020-09-01T11:10:00Z">
        <w:r w:rsidR="007159E7" w:rsidRPr="00B007E1" w:rsidDel="007159E7">
          <w:rPr>
            <w:sz w:val="24"/>
            <w:szCs w:val="24"/>
          </w:rPr>
          <w:delText>Ã</w:delText>
        </w:r>
      </w:del>
      <w:ins w:id="162" w:author="User" w:date="2020-09-01T11:11:00Z">
        <w:r w:rsidR="007159E7">
          <w:rPr>
            <w:sz w:val="24"/>
            <w:szCs w:val="24"/>
          </w:rPr>
          <w:t>Todo</w:t>
        </w:r>
      </w:ins>
      <w:ins w:id="163" w:author="User" w:date="2020-09-01T11:10:00Z">
        <w:r w:rsidR="007159E7" w:rsidRPr="007159E7">
          <w:rPr>
            <w:sz w:val="24"/>
            <w:szCs w:val="24"/>
          </w:rPr>
          <w:t xml:space="preserve">s </w:t>
        </w:r>
        <w:r w:rsidR="007159E7">
          <w:rPr>
            <w:sz w:val="24"/>
            <w:szCs w:val="24"/>
          </w:rPr>
          <w:t>documentos comprovatórios relativos à f</w:t>
        </w:r>
        <w:r w:rsidR="007159E7" w:rsidRPr="007159E7">
          <w:rPr>
            <w:sz w:val="24"/>
            <w:szCs w:val="24"/>
          </w:rPr>
          <w:t>ormação acadêmica, qualificação e aperfeiçoamento, experiência na área pretendida deverão ser anexadas e descritas pelo candidato nas áreas específicas do formulário eletrônico</w:t>
        </w:r>
      </w:ins>
      <w:ins w:id="164" w:author="User" w:date="2020-09-01T11:11:00Z">
        <w:r w:rsidR="007159E7">
          <w:rPr>
            <w:sz w:val="24"/>
            <w:szCs w:val="24"/>
          </w:rPr>
          <w:t>.</w:t>
        </w:r>
      </w:ins>
    </w:p>
    <w:p w14:paraId="4B7EC3BE" w14:textId="3A93AA48" w:rsidR="007159E7" w:rsidRDefault="007159E7" w:rsidP="007159E7">
      <w:pPr>
        <w:pStyle w:val="PargrafodaLista"/>
        <w:numPr>
          <w:ilvl w:val="1"/>
          <w:numId w:val="28"/>
        </w:numPr>
        <w:spacing w:before="240" w:line="312" w:lineRule="auto"/>
        <w:ind w:left="0" w:right="23" w:firstLine="0"/>
        <w:contextualSpacing w:val="0"/>
        <w:jc w:val="both"/>
        <w:rPr>
          <w:ins w:id="165" w:author="User" w:date="2020-09-01T11:10:00Z"/>
          <w:sz w:val="24"/>
          <w:szCs w:val="24"/>
        </w:rPr>
        <w:pPrChange w:id="166" w:author="User" w:date="2020-09-01T11:11:00Z">
          <w:pPr>
            <w:pStyle w:val="PargrafodaLista"/>
            <w:numPr>
              <w:ilvl w:val="1"/>
              <w:numId w:val="28"/>
            </w:numPr>
            <w:spacing w:line="312" w:lineRule="auto"/>
            <w:ind w:left="0" w:right="20"/>
            <w:contextualSpacing w:val="0"/>
            <w:jc w:val="both"/>
          </w:pPr>
        </w:pPrChange>
      </w:pPr>
      <w:ins w:id="167" w:author="User" w:date="2020-09-01T11:11:00Z">
        <w:r w:rsidRPr="007159E7">
          <w:rPr>
            <w:sz w:val="24"/>
            <w:szCs w:val="24"/>
          </w:rPr>
          <w:t>Só serão validados os documentos exigidos por este edital de acordo com a função pretendida</w:t>
        </w:r>
      </w:ins>
      <w:ins w:id="168" w:author="User" w:date="2020-09-01T11:12:00Z">
        <w:r>
          <w:rPr>
            <w:sz w:val="24"/>
            <w:szCs w:val="24"/>
          </w:rPr>
          <w:t>, tendo suas validades restritas ao presente certame.</w:t>
        </w:r>
      </w:ins>
    </w:p>
    <w:p w14:paraId="17169F03" w14:textId="60FB6EB2" w:rsidR="00B93444" w:rsidRPr="00B007E1" w:rsidRDefault="007159E7" w:rsidP="007159E7">
      <w:pPr>
        <w:pStyle w:val="PargrafodaLista"/>
        <w:numPr>
          <w:ilvl w:val="1"/>
          <w:numId w:val="28"/>
        </w:numPr>
        <w:spacing w:before="240" w:line="312" w:lineRule="auto"/>
        <w:ind w:left="0" w:right="23" w:firstLine="0"/>
        <w:contextualSpacing w:val="0"/>
        <w:jc w:val="both"/>
        <w:rPr>
          <w:sz w:val="24"/>
          <w:szCs w:val="24"/>
        </w:rPr>
        <w:pPrChange w:id="169" w:author="User" w:date="2020-09-01T11:07:00Z">
          <w:pPr>
            <w:pStyle w:val="PargrafodaLista"/>
            <w:numPr>
              <w:ilvl w:val="1"/>
              <w:numId w:val="28"/>
            </w:numPr>
            <w:spacing w:line="312" w:lineRule="auto"/>
            <w:ind w:left="0" w:right="20"/>
            <w:contextualSpacing w:val="0"/>
            <w:jc w:val="both"/>
          </w:pPr>
        </w:pPrChange>
      </w:pPr>
      <w:ins w:id="170" w:author="User" w:date="2020-09-01T11:11:00Z">
        <w:r>
          <w:rPr>
            <w:sz w:val="24"/>
            <w:szCs w:val="24"/>
          </w:rPr>
          <w:t>Sã</w:t>
        </w:r>
      </w:ins>
      <w:r w:rsidR="00B93444" w:rsidRPr="00B007E1">
        <w:rPr>
          <w:sz w:val="24"/>
          <w:szCs w:val="24"/>
        </w:rPr>
        <w:t xml:space="preserve">o considerados documentos de identidade somente a carteira e/ou cédula de identidade expedida pela Secretaria de Segurança Pública/Instituto de Identificação, pelas Forças Armadas, pelo Ministério das Relações Exteriores e pelas Polícias Militares, além das carteiras </w:t>
      </w:r>
      <w:r w:rsidR="009E66B1" w:rsidRPr="00B007E1">
        <w:rPr>
          <w:sz w:val="24"/>
          <w:szCs w:val="24"/>
        </w:rPr>
        <w:t xml:space="preserve">profissionais </w:t>
      </w:r>
      <w:r w:rsidR="00B93444" w:rsidRPr="00B007E1">
        <w:rPr>
          <w:sz w:val="24"/>
          <w:szCs w:val="24"/>
        </w:rPr>
        <w:t>expedidas por Órgãos e Conselhos que, p</w:t>
      </w:r>
      <w:r w:rsidR="009E66B1" w:rsidRPr="00B007E1">
        <w:rPr>
          <w:sz w:val="24"/>
          <w:szCs w:val="24"/>
        </w:rPr>
        <w:t>or força da Lei Federal, tenham valor de documento de</w:t>
      </w:r>
      <w:r w:rsidR="00B93444" w:rsidRPr="00B007E1">
        <w:rPr>
          <w:sz w:val="24"/>
          <w:szCs w:val="24"/>
        </w:rPr>
        <w:t xml:space="preserve"> identi</w:t>
      </w:r>
      <w:r w:rsidR="009E66B1" w:rsidRPr="00B007E1">
        <w:rPr>
          <w:sz w:val="24"/>
          <w:szCs w:val="24"/>
        </w:rPr>
        <w:t>ficação.</w:t>
      </w:r>
      <w:r w:rsidR="00B93444" w:rsidRPr="00B007E1">
        <w:rPr>
          <w:sz w:val="24"/>
          <w:szCs w:val="24"/>
        </w:rPr>
        <w:t xml:space="preserve"> </w:t>
      </w:r>
    </w:p>
    <w:p w14:paraId="59DEE8BD" w14:textId="112307A2" w:rsidR="00B93444" w:rsidRPr="00B007E1" w:rsidDel="007159E7" w:rsidRDefault="00B93444" w:rsidP="008533F7">
      <w:pPr>
        <w:pStyle w:val="PargrafodaLista"/>
        <w:numPr>
          <w:ilvl w:val="1"/>
          <w:numId w:val="28"/>
        </w:numPr>
        <w:spacing w:line="312" w:lineRule="auto"/>
        <w:ind w:left="0" w:right="20" w:firstLine="0"/>
        <w:contextualSpacing w:val="0"/>
        <w:jc w:val="both"/>
        <w:rPr>
          <w:del w:id="171" w:author="User" w:date="2020-09-01T11:15:00Z"/>
          <w:sz w:val="24"/>
          <w:szCs w:val="24"/>
        </w:rPr>
      </w:pPr>
      <w:del w:id="172" w:author="User" w:date="2020-09-01T11:15:00Z">
        <w:r w:rsidRPr="00B007E1" w:rsidDel="007159E7">
          <w:rPr>
            <w:sz w:val="24"/>
            <w:szCs w:val="24"/>
          </w:rPr>
          <w:delText xml:space="preserve">O candidato deverá no ato da inscrição marcar no campo específico do Formulário de Inscrição uma única opção </w:delText>
        </w:r>
        <w:r w:rsidR="00125D54" w:rsidDel="007159E7">
          <w:rPr>
            <w:sz w:val="24"/>
            <w:szCs w:val="24"/>
          </w:rPr>
          <w:delText>de função</w:delText>
        </w:r>
        <w:r w:rsidRPr="00B007E1" w:rsidDel="007159E7">
          <w:rPr>
            <w:sz w:val="24"/>
            <w:szCs w:val="24"/>
          </w:rPr>
          <w:delText xml:space="preserve"> </w:delText>
        </w:r>
        <w:r w:rsidR="00B12EBE" w:rsidRPr="00B007E1" w:rsidDel="007159E7">
          <w:rPr>
            <w:sz w:val="24"/>
            <w:szCs w:val="24"/>
          </w:rPr>
          <w:delText xml:space="preserve">cujas vagas lhes são </w:delText>
        </w:r>
        <w:r w:rsidRPr="00B007E1" w:rsidDel="007159E7">
          <w:rPr>
            <w:sz w:val="24"/>
            <w:szCs w:val="24"/>
          </w:rPr>
          <w:delText>oferecida</w:delText>
        </w:r>
        <w:r w:rsidR="00B12EBE" w:rsidRPr="00B007E1" w:rsidDel="007159E7">
          <w:rPr>
            <w:sz w:val="24"/>
            <w:szCs w:val="24"/>
          </w:rPr>
          <w:delText>s</w:delText>
        </w:r>
        <w:r w:rsidRPr="00B007E1" w:rsidDel="007159E7">
          <w:rPr>
            <w:sz w:val="24"/>
            <w:szCs w:val="24"/>
          </w:rPr>
          <w:delText xml:space="preserve">. Depois de efetivada a inscrição não será aceito pedido de alteração. </w:delText>
        </w:r>
      </w:del>
    </w:p>
    <w:p w14:paraId="579392C5" w14:textId="1A000505" w:rsidR="00B93444" w:rsidRPr="00B007E1" w:rsidDel="00A7239A" w:rsidRDefault="00B93444" w:rsidP="00D44842">
      <w:pPr>
        <w:pStyle w:val="PargrafodaLista"/>
        <w:numPr>
          <w:ilvl w:val="1"/>
          <w:numId w:val="28"/>
        </w:numPr>
        <w:spacing w:line="312" w:lineRule="auto"/>
        <w:ind w:left="0" w:right="20" w:firstLine="0"/>
        <w:contextualSpacing w:val="0"/>
        <w:jc w:val="both"/>
        <w:rPr>
          <w:del w:id="173" w:author="User" w:date="2020-09-01T11:18:00Z"/>
          <w:sz w:val="24"/>
          <w:szCs w:val="24"/>
        </w:rPr>
      </w:pPr>
      <w:r w:rsidRPr="00D44842">
        <w:rPr>
          <w:sz w:val="24"/>
          <w:szCs w:val="24"/>
        </w:rPr>
        <w:t>A inscrição neste Processo Seletivo Simplificado implica o conhecimento e a expressa aceitação das condições estabelecidas neste Edital, das quais o candidato não poderá alegar desconhecimento.</w:t>
      </w:r>
    </w:p>
    <w:p w14:paraId="6F81AB97" w14:textId="77777777" w:rsidR="00A7239A" w:rsidRDefault="00A7239A" w:rsidP="00A7239A">
      <w:pPr>
        <w:pStyle w:val="PargrafodaLista"/>
        <w:numPr>
          <w:ilvl w:val="1"/>
          <w:numId w:val="28"/>
        </w:numPr>
        <w:spacing w:line="312" w:lineRule="auto"/>
        <w:ind w:left="0" w:right="20" w:firstLine="0"/>
        <w:contextualSpacing w:val="0"/>
        <w:jc w:val="both"/>
        <w:rPr>
          <w:ins w:id="174" w:author="User" w:date="2020-09-01T11:18:00Z"/>
          <w:sz w:val="24"/>
          <w:szCs w:val="24"/>
        </w:rPr>
        <w:pPrChange w:id="175" w:author="User" w:date="2020-09-01T11:18:00Z">
          <w:pPr>
            <w:spacing w:line="312" w:lineRule="auto"/>
            <w:ind w:right="20"/>
            <w:jc w:val="both"/>
          </w:pPr>
        </w:pPrChange>
      </w:pPr>
    </w:p>
    <w:p w14:paraId="6C22F4EC" w14:textId="77777777" w:rsidR="00A7239A" w:rsidRDefault="00A7239A" w:rsidP="00A7239A">
      <w:pPr>
        <w:pStyle w:val="PargrafodaLista"/>
        <w:numPr>
          <w:ilvl w:val="1"/>
          <w:numId w:val="28"/>
        </w:numPr>
        <w:spacing w:line="312" w:lineRule="auto"/>
        <w:ind w:left="0" w:right="20" w:firstLine="0"/>
        <w:contextualSpacing w:val="0"/>
        <w:jc w:val="both"/>
        <w:rPr>
          <w:ins w:id="176" w:author="User" w:date="2020-09-01T11:19:00Z"/>
          <w:sz w:val="24"/>
          <w:szCs w:val="24"/>
        </w:rPr>
        <w:pPrChange w:id="177" w:author="User" w:date="2020-09-01T11:19:00Z">
          <w:pPr>
            <w:spacing w:line="312" w:lineRule="auto"/>
            <w:ind w:right="20"/>
            <w:jc w:val="both"/>
          </w:pPr>
        </w:pPrChange>
      </w:pPr>
      <w:ins w:id="178" w:author="User" w:date="2020-09-01T11:17:00Z">
        <w:r w:rsidRPr="00A7239A">
          <w:rPr>
            <w:sz w:val="24"/>
            <w:szCs w:val="24"/>
            <w:rPrChange w:id="179" w:author="User" w:date="2020-09-01T11:18:00Z">
              <w:rPr/>
            </w:rPrChange>
          </w:rPr>
          <w:t>Cada candidato só poderá se inscrever à apenas um dos cargos</w:t>
        </w:r>
      </w:ins>
      <w:ins w:id="180" w:author="User" w:date="2020-09-01T11:19:00Z">
        <w:r>
          <w:rPr>
            <w:sz w:val="24"/>
            <w:szCs w:val="24"/>
          </w:rPr>
          <w:t xml:space="preserve">, tendo sua inscrição vinculada ao </w:t>
        </w:r>
      </w:ins>
      <w:ins w:id="181" w:author="User" w:date="2020-09-01T11:17:00Z">
        <w:r w:rsidRPr="00A7239A">
          <w:rPr>
            <w:sz w:val="24"/>
            <w:szCs w:val="24"/>
            <w:rPrChange w:id="182" w:author="User" w:date="2020-09-01T11:18:00Z">
              <w:rPr/>
            </w:rPrChange>
          </w:rPr>
          <w:t>seu CPF, não possibilitando outra inscrição ou correção nos dados</w:t>
        </w:r>
      </w:ins>
      <w:ins w:id="183" w:author="User" w:date="2020-09-01T11:19:00Z">
        <w:r>
          <w:rPr>
            <w:sz w:val="24"/>
            <w:szCs w:val="24"/>
          </w:rPr>
          <w:t>.</w:t>
        </w:r>
      </w:ins>
    </w:p>
    <w:p w14:paraId="29FBC13A" w14:textId="77777777" w:rsidR="00A7239A" w:rsidRDefault="00A7239A" w:rsidP="00A7239A">
      <w:pPr>
        <w:pStyle w:val="PargrafodaLista"/>
        <w:numPr>
          <w:ilvl w:val="1"/>
          <w:numId w:val="28"/>
        </w:numPr>
        <w:spacing w:line="312" w:lineRule="auto"/>
        <w:ind w:left="0" w:right="20" w:firstLine="0"/>
        <w:contextualSpacing w:val="0"/>
        <w:jc w:val="both"/>
        <w:rPr>
          <w:ins w:id="184" w:author="User" w:date="2020-09-01T11:20:00Z"/>
          <w:sz w:val="24"/>
          <w:szCs w:val="24"/>
        </w:rPr>
        <w:pPrChange w:id="185" w:author="User" w:date="2020-09-01T11:20:00Z">
          <w:pPr>
            <w:spacing w:line="312" w:lineRule="auto"/>
            <w:ind w:right="20"/>
            <w:jc w:val="both"/>
          </w:pPr>
        </w:pPrChange>
      </w:pPr>
      <w:ins w:id="186" w:author="User" w:date="2020-09-01T11:17:00Z">
        <w:r w:rsidRPr="00A7239A">
          <w:rPr>
            <w:sz w:val="24"/>
            <w:szCs w:val="24"/>
            <w:rPrChange w:id="187" w:author="User" w:date="2020-09-01T11:19:00Z">
              <w:rPr/>
            </w:rPrChange>
          </w:rPr>
          <w:t xml:space="preserve">Em caso de erro na inscrição, considerando que o sistema avalia apenas 1 (uma) inscrição por CPF, fica ciente o candidato quando ao indeferimento de sua </w:t>
        </w:r>
      </w:ins>
      <w:ins w:id="188" w:author="User" w:date="2020-09-01T11:19:00Z">
        <w:r w:rsidRPr="00D44842">
          <w:rPr>
            <w:sz w:val="24"/>
            <w:szCs w:val="24"/>
          </w:rPr>
          <w:t>inscrição por</w:t>
        </w:r>
      </w:ins>
      <w:ins w:id="189" w:author="User" w:date="2020-09-01T11:17:00Z">
        <w:r w:rsidRPr="00A7239A">
          <w:rPr>
            <w:sz w:val="24"/>
            <w:szCs w:val="24"/>
            <w:rPrChange w:id="190" w:author="User" w:date="2020-09-01T11:19:00Z">
              <w:rPr/>
            </w:rPrChange>
          </w:rPr>
          <w:t xml:space="preserve"> erros de informações.</w:t>
        </w:r>
      </w:ins>
    </w:p>
    <w:p w14:paraId="4A2393D2" w14:textId="456E162D" w:rsidR="00A7239A" w:rsidRDefault="00A7239A" w:rsidP="00A7239A">
      <w:pPr>
        <w:pStyle w:val="PargrafodaLista"/>
        <w:numPr>
          <w:ilvl w:val="1"/>
          <w:numId w:val="28"/>
        </w:numPr>
        <w:spacing w:line="312" w:lineRule="auto"/>
        <w:ind w:left="0" w:right="20" w:firstLine="0"/>
        <w:contextualSpacing w:val="0"/>
        <w:jc w:val="both"/>
        <w:rPr>
          <w:ins w:id="191" w:author="User" w:date="2020-09-01T11:20:00Z"/>
          <w:sz w:val="24"/>
          <w:szCs w:val="24"/>
        </w:rPr>
        <w:pPrChange w:id="192" w:author="User" w:date="2020-09-01T11:20:00Z">
          <w:pPr>
            <w:spacing w:line="312" w:lineRule="auto"/>
            <w:ind w:right="20"/>
            <w:jc w:val="both"/>
          </w:pPr>
        </w:pPrChange>
      </w:pPr>
      <w:ins w:id="193" w:author="User" w:date="2020-09-01T11:17:00Z">
        <w:r w:rsidRPr="00A7239A">
          <w:rPr>
            <w:sz w:val="24"/>
            <w:szCs w:val="24"/>
            <w:rPrChange w:id="194" w:author="User" w:date="2020-09-01T11:20:00Z">
              <w:rPr/>
            </w:rPrChange>
          </w:rPr>
          <w:t>As informações prestadas no ato de inscrição serão de inteira responsabilidade do candidato, respondendo este, por erro ou falsidade</w:t>
        </w:r>
      </w:ins>
      <w:ins w:id="195" w:author="User" w:date="2020-09-01T11:20:00Z">
        <w:r>
          <w:rPr>
            <w:sz w:val="24"/>
            <w:szCs w:val="24"/>
          </w:rPr>
          <w:t>.</w:t>
        </w:r>
      </w:ins>
    </w:p>
    <w:p w14:paraId="224F0AE9" w14:textId="77777777" w:rsidR="00A7239A" w:rsidRDefault="00A7239A" w:rsidP="00A7239A">
      <w:pPr>
        <w:pStyle w:val="PargrafodaLista"/>
        <w:numPr>
          <w:ilvl w:val="1"/>
          <w:numId w:val="28"/>
        </w:numPr>
        <w:spacing w:line="312" w:lineRule="auto"/>
        <w:ind w:left="0" w:right="20" w:firstLine="0"/>
        <w:contextualSpacing w:val="0"/>
        <w:jc w:val="both"/>
        <w:rPr>
          <w:ins w:id="196" w:author="User" w:date="2020-09-01T11:20:00Z"/>
          <w:sz w:val="24"/>
          <w:szCs w:val="24"/>
        </w:rPr>
        <w:pPrChange w:id="197" w:author="User" w:date="2020-09-01T11:20:00Z">
          <w:pPr>
            <w:spacing w:line="312" w:lineRule="auto"/>
            <w:ind w:right="20"/>
            <w:jc w:val="both"/>
          </w:pPr>
        </w:pPrChange>
      </w:pPr>
      <w:ins w:id="198" w:author="User" w:date="2020-09-01T11:17:00Z">
        <w:r w:rsidRPr="00A7239A">
          <w:rPr>
            <w:sz w:val="24"/>
            <w:szCs w:val="24"/>
            <w:rPrChange w:id="199" w:author="User" w:date="2020-09-01T11:20:00Z">
              <w:rPr/>
            </w:rPrChange>
          </w:rPr>
          <w:t>O documento de identidade apresentado deverá estar em perfeito estado de, de forma a permitir, com clareza, a identificação do candidato</w:t>
        </w:r>
      </w:ins>
      <w:ins w:id="200" w:author="User" w:date="2020-09-01T11:20:00Z">
        <w:r>
          <w:rPr>
            <w:sz w:val="24"/>
            <w:szCs w:val="24"/>
          </w:rPr>
          <w:t>.</w:t>
        </w:r>
      </w:ins>
    </w:p>
    <w:p w14:paraId="11EED61F" w14:textId="77777777" w:rsidR="00A7239A" w:rsidRDefault="00A7239A" w:rsidP="00A7239A">
      <w:pPr>
        <w:pStyle w:val="PargrafodaLista"/>
        <w:numPr>
          <w:ilvl w:val="1"/>
          <w:numId w:val="28"/>
        </w:numPr>
        <w:spacing w:line="312" w:lineRule="auto"/>
        <w:ind w:left="0" w:right="20" w:firstLine="0"/>
        <w:contextualSpacing w:val="0"/>
        <w:jc w:val="both"/>
        <w:rPr>
          <w:ins w:id="201" w:author="User" w:date="2020-09-01T11:21:00Z"/>
          <w:sz w:val="24"/>
          <w:szCs w:val="24"/>
        </w:rPr>
        <w:pPrChange w:id="202" w:author="User" w:date="2020-09-01T11:21:00Z">
          <w:pPr>
            <w:spacing w:line="312" w:lineRule="auto"/>
            <w:ind w:right="20"/>
            <w:jc w:val="both"/>
          </w:pPr>
        </w:pPrChange>
      </w:pPr>
      <w:ins w:id="203" w:author="User" w:date="2020-09-01T11:17:00Z">
        <w:r w:rsidRPr="00A7239A">
          <w:rPr>
            <w:sz w:val="24"/>
            <w:szCs w:val="24"/>
            <w:rPrChange w:id="204" w:author="User" w:date="2020-09-01T11:20:00Z">
              <w:rPr/>
            </w:rPrChange>
          </w:rPr>
          <w:lastRenderedPageBreak/>
          <w:t>Não será admitida a juntada ou substituição posterior de quaisquer dos documentos exigidos neste edital, consistindo na obrigação do candidato apresenta-los no ato da inscrição</w:t>
        </w:r>
        <w:r w:rsidRPr="00D44842">
          <w:rPr>
            <w:sz w:val="24"/>
            <w:szCs w:val="24"/>
          </w:rPr>
          <w:t>, sob pena de seu indeferimento.</w:t>
        </w:r>
      </w:ins>
    </w:p>
    <w:p w14:paraId="7DB7DB98" w14:textId="77777777" w:rsidR="00A7239A" w:rsidRDefault="00A7239A" w:rsidP="00A7239A">
      <w:pPr>
        <w:pStyle w:val="PargrafodaLista"/>
        <w:numPr>
          <w:ilvl w:val="1"/>
          <w:numId w:val="28"/>
        </w:numPr>
        <w:spacing w:line="312" w:lineRule="auto"/>
        <w:ind w:left="0" w:right="20" w:firstLine="0"/>
        <w:contextualSpacing w:val="0"/>
        <w:jc w:val="both"/>
        <w:rPr>
          <w:ins w:id="205" w:author="User" w:date="2020-09-01T11:21:00Z"/>
          <w:sz w:val="24"/>
          <w:szCs w:val="24"/>
        </w:rPr>
        <w:pPrChange w:id="206" w:author="User" w:date="2020-09-01T11:21:00Z">
          <w:pPr>
            <w:spacing w:line="312" w:lineRule="auto"/>
            <w:ind w:right="20"/>
            <w:jc w:val="both"/>
          </w:pPr>
        </w:pPrChange>
      </w:pPr>
      <w:ins w:id="207" w:author="User" w:date="2020-09-01T11:17:00Z">
        <w:r w:rsidRPr="00A7239A">
          <w:rPr>
            <w:sz w:val="24"/>
            <w:szCs w:val="24"/>
            <w:rPrChange w:id="208" w:author="User" w:date="2020-09-01T11:21:00Z">
              <w:rPr/>
            </w:rPrChange>
          </w:rPr>
          <w:t>Serão considerados somente os títulos com comprobatórios anexados, em formato PDF e devidamente correspondente com o formulário eletrônico, não considerando a</w:t>
        </w:r>
        <w:r w:rsidRPr="00D44842">
          <w:rPr>
            <w:sz w:val="24"/>
            <w:szCs w:val="24"/>
          </w:rPr>
          <w:t>penas a informação do currículo.</w:t>
        </w:r>
      </w:ins>
    </w:p>
    <w:p w14:paraId="1270164D" w14:textId="77777777" w:rsidR="00A7239A" w:rsidRDefault="00A7239A" w:rsidP="00A7239A">
      <w:pPr>
        <w:pStyle w:val="PargrafodaLista"/>
        <w:numPr>
          <w:ilvl w:val="1"/>
          <w:numId w:val="28"/>
        </w:numPr>
        <w:spacing w:line="312" w:lineRule="auto"/>
        <w:ind w:left="0" w:right="20" w:firstLine="0"/>
        <w:contextualSpacing w:val="0"/>
        <w:jc w:val="both"/>
        <w:rPr>
          <w:ins w:id="209" w:author="User" w:date="2020-09-01T11:22:00Z"/>
          <w:sz w:val="24"/>
          <w:szCs w:val="24"/>
        </w:rPr>
        <w:pPrChange w:id="210" w:author="User" w:date="2020-09-01T11:22:00Z">
          <w:pPr>
            <w:spacing w:line="312" w:lineRule="auto"/>
            <w:ind w:right="20"/>
            <w:jc w:val="both"/>
          </w:pPr>
        </w:pPrChange>
      </w:pPr>
      <w:ins w:id="211" w:author="User" w:date="2020-09-01T11:17:00Z">
        <w:r w:rsidRPr="00A7239A">
          <w:rPr>
            <w:sz w:val="24"/>
            <w:szCs w:val="24"/>
            <w:rPrChange w:id="212" w:author="User" w:date="2020-09-01T11:21:00Z">
              <w:rPr/>
            </w:rPrChange>
          </w:rPr>
          <w:t>A inscrição será indeferida em c</w:t>
        </w:r>
        <w:r w:rsidRPr="00D44842">
          <w:rPr>
            <w:sz w:val="24"/>
            <w:szCs w:val="24"/>
          </w:rPr>
          <w:t>aso de erro na escolha do cargo</w:t>
        </w:r>
      </w:ins>
      <w:ins w:id="213" w:author="User" w:date="2020-09-01T11:21:00Z">
        <w:r>
          <w:rPr>
            <w:sz w:val="24"/>
            <w:szCs w:val="24"/>
          </w:rPr>
          <w:t xml:space="preserve"> e nas hipóteses em que o </w:t>
        </w:r>
      </w:ins>
      <w:ins w:id="214" w:author="User" w:date="2020-09-01T11:17:00Z">
        <w:r w:rsidRPr="00A7239A">
          <w:rPr>
            <w:sz w:val="24"/>
            <w:szCs w:val="24"/>
          </w:rPr>
          <w:t xml:space="preserve">documento </w:t>
        </w:r>
      </w:ins>
      <w:ins w:id="215" w:author="User" w:date="2020-09-01T11:21:00Z">
        <w:r>
          <w:rPr>
            <w:sz w:val="24"/>
            <w:szCs w:val="24"/>
          </w:rPr>
          <w:t xml:space="preserve">estiver </w:t>
        </w:r>
      </w:ins>
      <w:ins w:id="216" w:author="User" w:date="2020-09-01T11:17:00Z">
        <w:r w:rsidRPr="00A7239A">
          <w:rPr>
            <w:sz w:val="24"/>
            <w:szCs w:val="24"/>
          </w:rPr>
          <w:t xml:space="preserve">ilegível ou com arquivo </w:t>
        </w:r>
      </w:ins>
      <w:ins w:id="217" w:author="User" w:date="2020-09-01T11:22:00Z">
        <w:r>
          <w:rPr>
            <w:sz w:val="24"/>
            <w:szCs w:val="24"/>
          </w:rPr>
          <w:t xml:space="preserve">PDF </w:t>
        </w:r>
      </w:ins>
      <w:ins w:id="218" w:author="User" w:date="2020-09-01T11:17:00Z">
        <w:r>
          <w:rPr>
            <w:sz w:val="24"/>
            <w:szCs w:val="24"/>
          </w:rPr>
          <w:t>corrompido.</w:t>
        </w:r>
      </w:ins>
    </w:p>
    <w:p w14:paraId="64828C1E" w14:textId="4808BE0F" w:rsidR="00A7239A" w:rsidRPr="00A7239A" w:rsidRDefault="00A7239A" w:rsidP="00A7239A">
      <w:pPr>
        <w:pStyle w:val="PargrafodaLista"/>
        <w:numPr>
          <w:ilvl w:val="1"/>
          <w:numId w:val="28"/>
        </w:numPr>
        <w:spacing w:line="312" w:lineRule="auto"/>
        <w:ind w:left="0" w:right="20" w:firstLine="0"/>
        <w:contextualSpacing w:val="0"/>
        <w:jc w:val="both"/>
        <w:rPr>
          <w:ins w:id="219" w:author="User" w:date="2020-09-01T11:17:00Z"/>
          <w:sz w:val="24"/>
          <w:szCs w:val="24"/>
          <w:rPrChange w:id="220" w:author="User" w:date="2020-09-01T11:22:00Z">
            <w:rPr>
              <w:ins w:id="221" w:author="User" w:date="2020-09-01T11:17:00Z"/>
            </w:rPr>
          </w:rPrChange>
        </w:rPr>
        <w:pPrChange w:id="222" w:author="User" w:date="2020-09-01T11:22:00Z">
          <w:pPr>
            <w:spacing w:line="312" w:lineRule="auto"/>
            <w:ind w:right="20"/>
            <w:jc w:val="both"/>
          </w:pPr>
        </w:pPrChange>
      </w:pPr>
      <w:ins w:id="223" w:author="User" w:date="2020-09-01T11:17:00Z">
        <w:r w:rsidRPr="00A7239A">
          <w:rPr>
            <w:sz w:val="24"/>
            <w:szCs w:val="24"/>
            <w:rPrChange w:id="224" w:author="User" w:date="2020-09-01T11:22:00Z">
              <w:rPr/>
            </w:rPrChange>
          </w:rPr>
          <w:t>O comprovante de inscrição deverá ser mantido em poder do candidato para fins de comprovação no decorrer do processo.</w:t>
        </w:r>
      </w:ins>
    </w:p>
    <w:p w14:paraId="53726FEC" w14:textId="7AAC408D"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Será permitida a inscrição por procuração específica para esse fim, mediante a entrega do respectivo instrumento procuratório, com firmas reconhecidas, acompanhadas de cópias do documento de identidade do procurador. </w:t>
      </w:r>
    </w:p>
    <w:p w14:paraId="683CA133" w14:textId="77777777"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O candidato inscrito por procuração assume total responsabilidade pelas informações prestadas por seu procurador, arcando com as consequências de eventuais erros, omissões e declarações inexatas ou inverídicas por ocasião do preenchimento do Formulário de Inscrição. </w:t>
      </w:r>
    </w:p>
    <w:p w14:paraId="79011404" w14:textId="77777777"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A inscrição será anulada, na verificação de eventual falsidade nas declarações ou irregularidade dos documentos apresentados. </w:t>
      </w:r>
    </w:p>
    <w:p w14:paraId="3969CC46" w14:textId="624DAC0F"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No ato da efetivação da inscrição neste Processo Seletivo Simplificado será entregue ao candidato o </w:t>
      </w:r>
      <w:r w:rsidR="006A6F66" w:rsidRPr="00B007E1">
        <w:rPr>
          <w:sz w:val="24"/>
          <w:szCs w:val="24"/>
        </w:rPr>
        <w:t xml:space="preserve">seu </w:t>
      </w:r>
      <w:del w:id="225" w:author="User" w:date="2020-09-01T11:15:00Z">
        <w:r w:rsidR="006A6F66" w:rsidRPr="00B007E1" w:rsidDel="007159E7">
          <w:rPr>
            <w:sz w:val="24"/>
            <w:szCs w:val="24"/>
          </w:rPr>
          <w:delText>devido</w:delText>
        </w:r>
        <w:r w:rsidRPr="00B007E1" w:rsidDel="007159E7">
          <w:rPr>
            <w:sz w:val="24"/>
            <w:szCs w:val="24"/>
          </w:rPr>
          <w:delText xml:space="preserve"> </w:delText>
        </w:r>
      </w:del>
      <w:r w:rsidRPr="00B007E1">
        <w:rPr>
          <w:sz w:val="24"/>
          <w:szCs w:val="24"/>
        </w:rPr>
        <w:t xml:space="preserve">comprovante. </w:t>
      </w:r>
    </w:p>
    <w:p w14:paraId="2ACE65C9" w14:textId="77777777"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Não será admitida juntada ou substituição posterior de quaisquer documentos exigidos deste Edital, consistindo obrigação do candidato apresentá-los no ato da inscrição, sob pena de ser indeferido seu requerimento de inscrição.</w:t>
      </w:r>
    </w:p>
    <w:p w14:paraId="4B238704" w14:textId="77777777"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Somente será admitida uma única inscrição por candidato. </w:t>
      </w:r>
    </w:p>
    <w:p w14:paraId="2CFF8ABB" w14:textId="77777777"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 xml:space="preserve">Não será aceita solicitação de inscrição que não atender rigorosamente ao estabelecido neste Edital. </w:t>
      </w:r>
    </w:p>
    <w:p w14:paraId="6279FF73" w14:textId="77777777" w:rsidR="00B12EBE" w:rsidRPr="00B007E1" w:rsidRDefault="00B12EBE" w:rsidP="008533F7">
      <w:pPr>
        <w:pStyle w:val="PargrafodaLista"/>
        <w:numPr>
          <w:ilvl w:val="1"/>
          <w:numId w:val="28"/>
        </w:numPr>
        <w:spacing w:line="312" w:lineRule="auto"/>
        <w:ind w:left="0" w:right="20" w:firstLine="0"/>
        <w:contextualSpacing w:val="0"/>
        <w:jc w:val="both"/>
        <w:rPr>
          <w:sz w:val="24"/>
          <w:szCs w:val="24"/>
        </w:rPr>
      </w:pPr>
      <w:r w:rsidRPr="00B007E1">
        <w:rPr>
          <w:sz w:val="24"/>
          <w:szCs w:val="24"/>
        </w:rPr>
        <w:t>Não será cobrada taxa de inscrição.</w:t>
      </w:r>
    </w:p>
    <w:p w14:paraId="76BD60D8" w14:textId="77777777" w:rsidR="00D44842" w:rsidRDefault="00D44842">
      <w:pPr>
        <w:rPr>
          <w:ins w:id="226" w:author="User" w:date="2020-09-01T11:29:00Z"/>
          <w:b/>
          <w:sz w:val="24"/>
          <w:szCs w:val="24"/>
        </w:rPr>
      </w:pPr>
      <w:ins w:id="227" w:author="User" w:date="2020-09-01T11:29:00Z">
        <w:r>
          <w:rPr>
            <w:b/>
            <w:sz w:val="24"/>
            <w:szCs w:val="24"/>
          </w:rPr>
          <w:br w:type="page"/>
        </w:r>
      </w:ins>
    </w:p>
    <w:p w14:paraId="7D49BE9B" w14:textId="28F26946" w:rsidR="0031449C" w:rsidRPr="00B007E1" w:rsidRDefault="007D5016" w:rsidP="008533F7">
      <w:pPr>
        <w:pStyle w:val="PargrafodaLista"/>
        <w:numPr>
          <w:ilvl w:val="0"/>
          <w:numId w:val="28"/>
        </w:numPr>
        <w:spacing w:line="312" w:lineRule="auto"/>
        <w:ind w:right="20"/>
        <w:contextualSpacing w:val="0"/>
        <w:jc w:val="both"/>
        <w:rPr>
          <w:vanish/>
          <w:sz w:val="24"/>
          <w:szCs w:val="24"/>
        </w:rPr>
      </w:pPr>
      <w:r w:rsidRPr="00B007E1">
        <w:rPr>
          <w:b/>
          <w:sz w:val="24"/>
          <w:szCs w:val="24"/>
        </w:rPr>
        <w:lastRenderedPageBreak/>
        <w:t>DO PROCESSO SELETIVO SIMPLIFICADO</w:t>
      </w:r>
    </w:p>
    <w:p w14:paraId="11224CBA" w14:textId="77777777" w:rsidR="00C36ED9" w:rsidRPr="00B007E1" w:rsidRDefault="00C36ED9" w:rsidP="00783584">
      <w:pPr>
        <w:pStyle w:val="PargrafodaLista"/>
        <w:spacing w:line="312" w:lineRule="auto"/>
        <w:ind w:left="0" w:right="20"/>
        <w:contextualSpacing w:val="0"/>
        <w:jc w:val="both"/>
        <w:rPr>
          <w:sz w:val="24"/>
          <w:szCs w:val="24"/>
        </w:rPr>
      </w:pPr>
      <w:r w:rsidRPr="00B007E1">
        <w:rPr>
          <w:sz w:val="24"/>
          <w:szCs w:val="24"/>
        </w:rPr>
        <w:t>O Processo Seletivo Simplificado de que trata este Edital compreenderá duas fas</w:t>
      </w:r>
      <w:r w:rsidR="007D5016" w:rsidRPr="00B007E1">
        <w:rPr>
          <w:sz w:val="24"/>
          <w:szCs w:val="24"/>
        </w:rPr>
        <w:t>es, conforme descrito a seguir.</w:t>
      </w:r>
    </w:p>
    <w:p w14:paraId="6BE63E54" w14:textId="77777777" w:rsidR="00E427A0" w:rsidRDefault="006A6F66" w:rsidP="00E427A0">
      <w:pPr>
        <w:pStyle w:val="PargrafodaLista"/>
        <w:numPr>
          <w:ilvl w:val="1"/>
          <w:numId w:val="28"/>
        </w:numPr>
        <w:spacing w:line="312" w:lineRule="auto"/>
        <w:ind w:right="20"/>
        <w:contextualSpacing w:val="0"/>
        <w:jc w:val="both"/>
        <w:rPr>
          <w:b/>
          <w:sz w:val="24"/>
          <w:szCs w:val="24"/>
        </w:rPr>
      </w:pPr>
      <w:r w:rsidRPr="00F727D7">
        <w:rPr>
          <w:b/>
          <w:sz w:val="24"/>
          <w:szCs w:val="24"/>
        </w:rPr>
        <w:t>PRIMEIRA FASE: ANÁLISE CURRICULAR</w:t>
      </w:r>
    </w:p>
    <w:p w14:paraId="7AF216A5" w14:textId="77777777" w:rsidR="00E427A0" w:rsidRDefault="00C43916" w:rsidP="00E427A0">
      <w:pPr>
        <w:pStyle w:val="PargrafodaLista"/>
        <w:numPr>
          <w:ilvl w:val="2"/>
          <w:numId w:val="28"/>
        </w:numPr>
        <w:spacing w:line="312" w:lineRule="auto"/>
        <w:ind w:left="0" w:right="20" w:firstLine="0"/>
        <w:contextualSpacing w:val="0"/>
        <w:jc w:val="both"/>
        <w:rPr>
          <w:b/>
          <w:sz w:val="24"/>
          <w:szCs w:val="24"/>
        </w:rPr>
      </w:pPr>
      <w:r w:rsidRPr="00E427A0">
        <w:rPr>
          <w:sz w:val="24"/>
          <w:szCs w:val="24"/>
        </w:rPr>
        <w:t xml:space="preserve">A análise curricular </w:t>
      </w:r>
      <w:r w:rsidR="00C36ED9" w:rsidRPr="00E427A0">
        <w:rPr>
          <w:sz w:val="24"/>
          <w:szCs w:val="24"/>
        </w:rPr>
        <w:t xml:space="preserve">será constituída da análise das informações curriculares comprovadas e contemplará a pontuação de 60 pontos para a experiência profissional </w:t>
      </w:r>
      <w:r w:rsidR="00A9659B" w:rsidRPr="00E427A0">
        <w:rPr>
          <w:sz w:val="24"/>
          <w:szCs w:val="24"/>
        </w:rPr>
        <w:t>específica na área de seleção e</w:t>
      </w:r>
      <w:r w:rsidR="00C36ED9" w:rsidRPr="00E427A0">
        <w:rPr>
          <w:sz w:val="24"/>
          <w:szCs w:val="24"/>
        </w:rPr>
        <w:t xml:space="preserve"> titulação. </w:t>
      </w:r>
    </w:p>
    <w:p w14:paraId="345BBB24" w14:textId="77777777" w:rsidR="00E427A0" w:rsidRDefault="00C36ED9" w:rsidP="00E427A0">
      <w:pPr>
        <w:pStyle w:val="PargrafodaLista"/>
        <w:numPr>
          <w:ilvl w:val="2"/>
          <w:numId w:val="28"/>
        </w:numPr>
        <w:spacing w:line="312" w:lineRule="auto"/>
        <w:ind w:left="0" w:right="20" w:firstLine="0"/>
        <w:contextualSpacing w:val="0"/>
        <w:jc w:val="both"/>
        <w:rPr>
          <w:b/>
          <w:sz w:val="24"/>
          <w:szCs w:val="24"/>
        </w:rPr>
      </w:pPr>
      <w:r w:rsidRPr="00E427A0">
        <w:rPr>
          <w:sz w:val="24"/>
          <w:szCs w:val="24"/>
        </w:rPr>
        <w:t>A análise curricular será coordenada pela Comissão desse Processo Seletivo Simplificado.</w:t>
      </w:r>
    </w:p>
    <w:p w14:paraId="3E273004" w14:textId="77777777" w:rsidR="00C36ED9" w:rsidRPr="00E427A0" w:rsidRDefault="00C36ED9" w:rsidP="00E427A0">
      <w:pPr>
        <w:pStyle w:val="PargrafodaLista"/>
        <w:numPr>
          <w:ilvl w:val="2"/>
          <w:numId w:val="28"/>
        </w:numPr>
        <w:spacing w:line="312" w:lineRule="auto"/>
        <w:ind w:left="0" w:right="20" w:firstLine="0"/>
        <w:contextualSpacing w:val="0"/>
        <w:jc w:val="both"/>
        <w:rPr>
          <w:b/>
          <w:sz w:val="24"/>
          <w:szCs w:val="24"/>
        </w:rPr>
      </w:pPr>
      <w:r w:rsidRPr="00E427A0">
        <w:rPr>
          <w:sz w:val="24"/>
          <w:szCs w:val="24"/>
        </w:rPr>
        <w:t xml:space="preserve">DA EXPERIÊNCIA PROFISSIONAL </w:t>
      </w:r>
    </w:p>
    <w:p w14:paraId="0069DE6D" w14:textId="77777777" w:rsidR="00C36ED9" w:rsidRPr="00B007E1" w:rsidRDefault="00C36ED9" w:rsidP="00C43916">
      <w:pPr>
        <w:spacing w:line="312" w:lineRule="auto"/>
        <w:jc w:val="both"/>
        <w:rPr>
          <w:sz w:val="24"/>
          <w:szCs w:val="24"/>
        </w:rPr>
      </w:pPr>
      <w:r w:rsidRPr="00B007E1">
        <w:rPr>
          <w:sz w:val="24"/>
          <w:szCs w:val="24"/>
        </w:rPr>
        <w:t>Na análise da experiência profissional serão considerados os seguintes critérios:</w:t>
      </w:r>
    </w:p>
    <w:tbl>
      <w:tblPr>
        <w:tblStyle w:val="Tabelacomgrade"/>
        <w:tblW w:w="0" w:type="auto"/>
        <w:tblLook w:val="04A0" w:firstRow="1" w:lastRow="0" w:firstColumn="1" w:lastColumn="0" w:noHBand="0" w:noVBand="1"/>
      </w:tblPr>
      <w:tblGrid>
        <w:gridCol w:w="2321"/>
        <w:gridCol w:w="2216"/>
        <w:gridCol w:w="2308"/>
        <w:gridCol w:w="2216"/>
      </w:tblGrid>
      <w:tr w:rsidR="00A9659B" w:rsidRPr="00B007E1" w14:paraId="5D20E387" w14:textId="77777777" w:rsidTr="007D5016">
        <w:tc>
          <w:tcPr>
            <w:tcW w:w="2478" w:type="dxa"/>
            <w:shd w:val="clear" w:color="auto" w:fill="BFBFBF" w:themeFill="background1" w:themeFillShade="BF"/>
          </w:tcPr>
          <w:p w14:paraId="7886AE52" w14:textId="77777777" w:rsidR="00A9659B" w:rsidRPr="00B007E1" w:rsidRDefault="0049693B" w:rsidP="00A9659B">
            <w:pPr>
              <w:spacing w:line="360" w:lineRule="atLeast"/>
              <w:jc w:val="center"/>
              <w:rPr>
                <w:b/>
                <w:sz w:val="24"/>
                <w:szCs w:val="24"/>
              </w:rPr>
            </w:pPr>
            <w:r w:rsidRPr="00B007E1">
              <w:rPr>
                <w:b/>
                <w:sz w:val="24"/>
                <w:szCs w:val="24"/>
              </w:rPr>
              <w:t>EXPERIÊNCIA</w:t>
            </w:r>
            <w:r w:rsidR="00A9659B" w:rsidRPr="00B007E1">
              <w:rPr>
                <w:b/>
                <w:sz w:val="24"/>
                <w:szCs w:val="24"/>
              </w:rPr>
              <w:t xml:space="preserve"> PROFISSIONAL</w:t>
            </w:r>
          </w:p>
        </w:tc>
        <w:tc>
          <w:tcPr>
            <w:tcW w:w="2478" w:type="dxa"/>
            <w:shd w:val="clear" w:color="auto" w:fill="BFBFBF" w:themeFill="background1" w:themeFillShade="BF"/>
          </w:tcPr>
          <w:p w14:paraId="61DA7EDE" w14:textId="77777777" w:rsidR="00A9659B" w:rsidRPr="00B007E1" w:rsidRDefault="00A9659B" w:rsidP="00A9659B">
            <w:pPr>
              <w:spacing w:line="360" w:lineRule="atLeast"/>
              <w:jc w:val="center"/>
              <w:rPr>
                <w:b/>
                <w:sz w:val="24"/>
                <w:szCs w:val="24"/>
              </w:rPr>
            </w:pPr>
            <w:r w:rsidRPr="00B007E1">
              <w:rPr>
                <w:b/>
                <w:sz w:val="24"/>
                <w:szCs w:val="24"/>
              </w:rPr>
              <w:t>PERÍODO</w:t>
            </w:r>
          </w:p>
        </w:tc>
        <w:tc>
          <w:tcPr>
            <w:tcW w:w="2478" w:type="dxa"/>
            <w:shd w:val="clear" w:color="auto" w:fill="BFBFBF" w:themeFill="background1" w:themeFillShade="BF"/>
          </w:tcPr>
          <w:p w14:paraId="1641F546" w14:textId="77777777" w:rsidR="00A9659B" w:rsidRPr="00B007E1" w:rsidRDefault="00A9659B" w:rsidP="00A9659B">
            <w:pPr>
              <w:spacing w:line="360" w:lineRule="atLeast"/>
              <w:jc w:val="center"/>
              <w:rPr>
                <w:b/>
                <w:sz w:val="24"/>
                <w:szCs w:val="24"/>
              </w:rPr>
            </w:pPr>
            <w:r w:rsidRPr="00B007E1">
              <w:rPr>
                <w:b/>
                <w:sz w:val="24"/>
                <w:szCs w:val="24"/>
              </w:rPr>
              <w:t>PONTO POR DIA/ ANO TRABALHADO</w:t>
            </w:r>
          </w:p>
        </w:tc>
        <w:tc>
          <w:tcPr>
            <w:tcW w:w="2478" w:type="dxa"/>
            <w:shd w:val="clear" w:color="auto" w:fill="BFBFBF" w:themeFill="background1" w:themeFillShade="BF"/>
          </w:tcPr>
          <w:p w14:paraId="7B6B441C" w14:textId="77777777" w:rsidR="00A9659B" w:rsidRPr="00B007E1" w:rsidRDefault="00A9659B" w:rsidP="00A9659B">
            <w:pPr>
              <w:spacing w:line="360" w:lineRule="atLeast"/>
              <w:jc w:val="center"/>
              <w:rPr>
                <w:b/>
                <w:sz w:val="24"/>
                <w:szCs w:val="24"/>
              </w:rPr>
            </w:pPr>
            <w:r w:rsidRPr="00B007E1">
              <w:rPr>
                <w:b/>
                <w:sz w:val="24"/>
                <w:szCs w:val="24"/>
              </w:rPr>
              <w:t>VALOR MÁXIMO</w:t>
            </w:r>
          </w:p>
        </w:tc>
      </w:tr>
      <w:tr w:rsidR="00A9659B" w:rsidRPr="00B007E1" w14:paraId="326944A9" w14:textId="77777777" w:rsidTr="00A9659B">
        <w:tc>
          <w:tcPr>
            <w:tcW w:w="2478" w:type="dxa"/>
          </w:tcPr>
          <w:p w14:paraId="51C58789" w14:textId="77777777" w:rsidR="00A9659B" w:rsidRPr="00B007E1" w:rsidRDefault="00A9659B" w:rsidP="00125D54">
            <w:pPr>
              <w:spacing w:line="360" w:lineRule="atLeast"/>
              <w:jc w:val="center"/>
              <w:rPr>
                <w:sz w:val="24"/>
                <w:szCs w:val="24"/>
              </w:rPr>
            </w:pPr>
            <w:r w:rsidRPr="00B007E1">
              <w:rPr>
                <w:sz w:val="24"/>
                <w:szCs w:val="24"/>
              </w:rPr>
              <w:t xml:space="preserve">Experiência </w:t>
            </w:r>
            <w:r w:rsidR="00125D54">
              <w:rPr>
                <w:sz w:val="24"/>
                <w:szCs w:val="24"/>
              </w:rPr>
              <w:t>na função</w:t>
            </w:r>
            <w:r w:rsidRPr="00B007E1">
              <w:rPr>
                <w:sz w:val="24"/>
                <w:szCs w:val="24"/>
              </w:rPr>
              <w:t xml:space="preserve"> pretendid</w:t>
            </w:r>
            <w:r w:rsidR="00125D54">
              <w:rPr>
                <w:sz w:val="24"/>
                <w:szCs w:val="24"/>
              </w:rPr>
              <w:t>a</w:t>
            </w:r>
          </w:p>
        </w:tc>
        <w:tc>
          <w:tcPr>
            <w:tcW w:w="2478" w:type="dxa"/>
          </w:tcPr>
          <w:p w14:paraId="21ED7647" w14:textId="77777777" w:rsidR="00A9659B" w:rsidRPr="00B007E1" w:rsidRDefault="00A9659B" w:rsidP="00A9659B">
            <w:pPr>
              <w:spacing w:line="360" w:lineRule="atLeast"/>
              <w:jc w:val="center"/>
              <w:rPr>
                <w:sz w:val="24"/>
                <w:szCs w:val="24"/>
              </w:rPr>
            </w:pPr>
            <w:r w:rsidRPr="00B007E1">
              <w:rPr>
                <w:sz w:val="24"/>
                <w:szCs w:val="24"/>
              </w:rPr>
              <w:t>Informar em anos e dias</w:t>
            </w:r>
          </w:p>
        </w:tc>
        <w:tc>
          <w:tcPr>
            <w:tcW w:w="2478" w:type="dxa"/>
          </w:tcPr>
          <w:p w14:paraId="2DDF3DAA" w14:textId="77777777" w:rsidR="00A9659B" w:rsidRPr="00B007E1" w:rsidRDefault="00A9659B" w:rsidP="00A9659B">
            <w:pPr>
              <w:spacing w:line="360" w:lineRule="atLeast"/>
              <w:jc w:val="center"/>
              <w:rPr>
                <w:sz w:val="24"/>
                <w:szCs w:val="24"/>
              </w:rPr>
            </w:pPr>
            <w:r w:rsidRPr="00B007E1">
              <w:rPr>
                <w:sz w:val="24"/>
                <w:szCs w:val="24"/>
              </w:rPr>
              <w:t>10 pontos/ano</w:t>
            </w:r>
          </w:p>
          <w:p w14:paraId="684D5B40" w14:textId="5C8A458C" w:rsidR="00A9659B" w:rsidRPr="00B007E1" w:rsidRDefault="00A9659B" w:rsidP="00A9659B">
            <w:pPr>
              <w:spacing w:line="360" w:lineRule="atLeast"/>
              <w:jc w:val="center"/>
              <w:rPr>
                <w:sz w:val="24"/>
                <w:szCs w:val="24"/>
              </w:rPr>
            </w:pPr>
            <w:r w:rsidRPr="00B007E1">
              <w:rPr>
                <w:sz w:val="24"/>
                <w:szCs w:val="24"/>
              </w:rPr>
              <w:t>0,027 ponto/dia</w:t>
            </w:r>
          </w:p>
        </w:tc>
        <w:tc>
          <w:tcPr>
            <w:tcW w:w="2478" w:type="dxa"/>
          </w:tcPr>
          <w:p w14:paraId="7AB2A4CD" w14:textId="77777777" w:rsidR="00A9659B" w:rsidRPr="00B007E1" w:rsidRDefault="00A9659B" w:rsidP="00A9659B">
            <w:pPr>
              <w:spacing w:line="360" w:lineRule="atLeast"/>
              <w:jc w:val="center"/>
              <w:rPr>
                <w:sz w:val="24"/>
                <w:szCs w:val="24"/>
              </w:rPr>
            </w:pPr>
            <w:r w:rsidRPr="00B007E1">
              <w:rPr>
                <w:sz w:val="24"/>
                <w:szCs w:val="24"/>
              </w:rPr>
              <w:t>40</w:t>
            </w:r>
          </w:p>
        </w:tc>
      </w:tr>
      <w:tr w:rsidR="00A9659B" w:rsidRPr="00B007E1" w14:paraId="03D45D49" w14:textId="77777777" w:rsidTr="007D5016">
        <w:trPr>
          <w:trHeight w:val="455"/>
        </w:trPr>
        <w:tc>
          <w:tcPr>
            <w:tcW w:w="7434" w:type="dxa"/>
            <w:gridSpan w:val="3"/>
            <w:shd w:val="clear" w:color="auto" w:fill="BFBFBF" w:themeFill="background1" w:themeFillShade="BF"/>
          </w:tcPr>
          <w:p w14:paraId="0B7BC85C" w14:textId="77777777" w:rsidR="00A9659B" w:rsidRPr="00B007E1" w:rsidRDefault="00A9659B" w:rsidP="00A9659B">
            <w:pPr>
              <w:spacing w:line="360" w:lineRule="atLeast"/>
              <w:jc w:val="center"/>
              <w:rPr>
                <w:b/>
                <w:sz w:val="24"/>
                <w:szCs w:val="24"/>
              </w:rPr>
            </w:pPr>
            <w:r w:rsidRPr="00B007E1">
              <w:rPr>
                <w:b/>
                <w:sz w:val="24"/>
                <w:szCs w:val="24"/>
              </w:rPr>
              <w:t>TOTAL</w:t>
            </w:r>
          </w:p>
        </w:tc>
        <w:tc>
          <w:tcPr>
            <w:tcW w:w="2478" w:type="dxa"/>
            <w:shd w:val="clear" w:color="auto" w:fill="BFBFBF" w:themeFill="background1" w:themeFillShade="BF"/>
          </w:tcPr>
          <w:p w14:paraId="26C23768" w14:textId="77777777" w:rsidR="00A9659B" w:rsidRPr="00B007E1" w:rsidRDefault="00A9659B" w:rsidP="00A9659B">
            <w:pPr>
              <w:spacing w:line="360" w:lineRule="atLeast"/>
              <w:jc w:val="center"/>
              <w:rPr>
                <w:b/>
                <w:sz w:val="24"/>
                <w:szCs w:val="24"/>
              </w:rPr>
            </w:pPr>
            <w:r w:rsidRPr="00B007E1">
              <w:rPr>
                <w:b/>
                <w:sz w:val="24"/>
                <w:szCs w:val="24"/>
              </w:rPr>
              <w:t>40</w:t>
            </w:r>
          </w:p>
        </w:tc>
      </w:tr>
    </w:tbl>
    <w:p w14:paraId="050B7E75" w14:textId="77777777" w:rsidR="00A9659B" w:rsidRPr="00B007E1" w:rsidRDefault="00A9659B" w:rsidP="00C43916">
      <w:pPr>
        <w:spacing w:line="312" w:lineRule="auto"/>
        <w:jc w:val="both"/>
        <w:rPr>
          <w:sz w:val="24"/>
          <w:szCs w:val="24"/>
        </w:rPr>
      </w:pPr>
    </w:p>
    <w:p w14:paraId="24FF062D" w14:textId="77777777" w:rsidR="00A9659B" w:rsidRPr="00E427A0" w:rsidRDefault="00A9659B" w:rsidP="00E427A0">
      <w:pPr>
        <w:pStyle w:val="PargrafodaLista"/>
        <w:numPr>
          <w:ilvl w:val="2"/>
          <w:numId w:val="28"/>
        </w:numPr>
        <w:spacing w:line="312" w:lineRule="auto"/>
        <w:ind w:left="0" w:right="20" w:firstLine="0"/>
        <w:contextualSpacing w:val="0"/>
        <w:jc w:val="both"/>
        <w:rPr>
          <w:sz w:val="24"/>
          <w:szCs w:val="24"/>
        </w:rPr>
      </w:pPr>
      <w:r w:rsidRPr="00E427A0">
        <w:rPr>
          <w:sz w:val="24"/>
          <w:szCs w:val="24"/>
        </w:rPr>
        <w:t xml:space="preserve">DOS TÍTULOS </w:t>
      </w:r>
    </w:p>
    <w:p w14:paraId="669CC49C" w14:textId="77777777" w:rsidR="00EC0C40" w:rsidRPr="00B007E1" w:rsidRDefault="00A9659B" w:rsidP="00E427A0">
      <w:pPr>
        <w:pStyle w:val="PargrafodaLista"/>
        <w:numPr>
          <w:ilvl w:val="3"/>
          <w:numId w:val="28"/>
        </w:numPr>
        <w:spacing w:line="312" w:lineRule="auto"/>
        <w:ind w:left="0" w:right="20" w:firstLine="0"/>
        <w:contextualSpacing w:val="0"/>
        <w:jc w:val="both"/>
        <w:rPr>
          <w:sz w:val="24"/>
          <w:szCs w:val="24"/>
        </w:rPr>
      </w:pPr>
      <w:r w:rsidRPr="00B007E1">
        <w:rPr>
          <w:sz w:val="24"/>
          <w:szCs w:val="24"/>
        </w:rPr>
        <w:t>Serão considerados títulos para pontuação, exclusivamente, aqueles d</w:t>
      </w:r>
      <w:r w:rsidR="00C02953" w:rsidRPr="00B007E1">
        <w:rPr>
          <w:sz w:val="24"/>
          <w:szCs w:val="24"/>
        </w:rPr>
        <w:t>iscriminados no quadro a seguir:</w:t>
      </w:r>
    </w:p>
    <w:tbl>
      <w:tblPr>
        <w:tblStyle w:val="Tabelacomgrade"/>
        <w:tblW w:w="0" w:type="auto"/>
        <w:tblLook w:val="04A0" w:firstRow="1" w:lastRow="0" w:firstColumn="1" w:lastColumn="0" w:noHBand="0" w:noVBand="1"/>
      </w:tblPr>
      <w:tblGrid>
        <w:gridCol w:w="3057"/>
        <w:gridCol w:w="3002"/>
        <w:gridCol w:w="3002"/>
      </w:tblGrid>
      <w:tr w:rsidR="00A9659B" w:rsidRPr="00B007E1" w14:paraId="4CDDC123" w14:textId="77777777" w:rsidTr="007D5016">
        <w:trPr>
          <w:trHeight w:val="340"/>
        </w:trPr>
        <w:tc>
          <w:tcPr>
            <w:tcW w:w="3304" w:type="dxa"/>
            <w:shd w:val="clear" w:color="auto" w:fill="BFBFBF" w:themeFill="background1" w:themeFillShade="BF"/>
          </w:tcPr>
          <w:p w14:paraId="272F93D4" w14:textId="77777777" w:rsidR="00A9659B" w:rsidRPr="00B007E1" w:rsidRDefault="00A9659B" w:rsidP="00A9659B">
            <w:pPr>
              <w:spacing w:line="260" w:lineRule="exact"/>
              <w:jc w:val="center"/>
              <w:rPr>
                <w:rFonts w:cstheme="minorHAnsi"/>
                <w:b/>
                <w:sz w:val="24"/>
                <w:szCs w:val="24"/>
              </w:rPr>
            </w:pPr>
            <w:r w:rsidRPr="00B007E1">
              <w:rPr>
                <w:rFonts w:cstheme="minorHAnsi"/>
                <w:b/>
                <w:sz w:val="24"/>
                <w:szCs w:val="24"/>
              </w:rPr>
              <w:t>CURSO</w:t>
            </w:r>
          </w:p>
        </w:tc>
        <w:tc>
          <w:tcPr>
            <w:tcW w:w="3304" w:type="dxa"/>
            <w:shd w:val="clear" w:color="auto" w:fill="BFBFBF" w:themeFill="background1" w:themeFillShade="BF"/>
          </w:tcPr>
          <w:p w14:paraId="6746E8DB" w14:textId="77777777" w:rsidR="00A9659B" w:rsidRPr="00B007E1" w:rsidRDefault="0049693B" w:rsidP="00A9659B">
            <w:pPr>
              <w:spacing w:line="260" w:lineRule="exact"/>
              <w:jc w:val="center"/>
              <w:rPr>
                <w:rFonts w:cstheme="minorHAnsi"/>
                <w:b/>
                <w:sz w:val="24"/>
                <w:szCs w:val="24"/>
              </w:rPr>
            </w:pPr>
            <w:r w:rsidRPr="00B007E1">
              <w:rPr>
                <w:rFonts w:cstheme="minorHAnsi"/>
                <w:b/>
                <w:sz w:val="24"/>
                <w:szCs w:val="24"/>
              </w:rPr>
              <w:t>PONTUAÇÃO</w:t>
            </w:r>
          </w:p>
        </w:tc>
        <w:tc>
          <w:tcPr>
            <w:tcW w:w="3304" w:type="dxa"/>
            <w:shd w:val="clear" w:color="auto" w:fill="BFBFBF" w:themeFill="background1" w:themeFillShade="BF"/>
          </w:tcPr>
          <w:p w14:paraId="26600648" w14:textId="77777777" w:rsidR="00A9659B" w:rsidRPr="00B007E1" w:rsidRDefault="00A9659B" w:rsidP="00A9659B">
            <w:pPr>
              <w:spacing w:line="260" w:lineRule="exact"/>
              <w:jc w:val="center"/>
              <w:rPr>
                <w:rFonts w:cstheme="minorHAnsi"/>
                <w:b/>
                <w:sz w:val="24"/>
                <w:szCs w:val="24"/>
              </w:rPr>
            </w:pPr>
            <w:r w:rsidRPr="00B007E1">
              <w:rPr>
                <w:rFonts w:cstheme="minorHAnsi"/>
                <w:b/>
                <w:sz w:val="24"/>
                <w:szCs w:val="24"/>
              </w:rPr>
              <w:t>PONTUAÇÃO MÁXIMA</w:t>
            </w:r>
          </w:p>
        </w:tc>
      </w:tr>
      <w:tr w:rsidR="007D5016" w:rsidRPr="00B007E1" w14:paraId="74ED0EDB" w14:textId="77777777" w:rsidTr="00A9659B">
        <w:trPr>
          <w:trHeight w:val="340"/>
        </w:trPr>
        <w:tc>
          <w:tcPr>
            <w:tcW w:w="3304" w:type="dxa"/>
          </w:tcPr>
          <w:p w14:paraId="72473267" w14:textId="77777777" w:rsidR="007D5016" w:rsidRPr="00B007E1" w:rsidRDefault="007D5016" w:rsidP="005A2DE4">
            <w:pPr>
              <w:spacing w:line="260" w:lineRule="exact"/>
              <w:jc w:val="center"/>
              <w:rPr>
                <w:rFonts w:cstheme="minorHAnsi"/>
                <w:sz w:val="24"/>
                <w:szCs w:val="24"/>
              </w:rPr>
            </w:pPr>
            <w:r w:rsidRPr="00B007E1">
              <w:rPr>
                <w:rFonts w:cstheme="minorHAnsi"/>
                <w:sz w:val="24"/>
                <w:szCs w:val="24"/>
              </w:rPr>
              <w:t>CURSOS TÉCNICOS</w:t>
            </w:r>
          </w:p>
        </w:tc>
        <w:tc>
          <w:tcPr>
            <w:tcW w:w="3304" w:type="dxa"/>
          </w:tcPr>
          <w:p w14:paraId="30659FB1" w14:textId="77777777" w:rsidR="007D5016" w:rsidRPr="00B007E1" w:rsidRDefault="007D5016" w:rsidP="00A9659B">
            <w:pPr>
              <w:spacing w:line="260" w:lineRule="exact"/>
              <w:jc w:val="center"/>
              <w:rPr>
                <w:rFonts w:cstheme="minorHAnsi"/>
                <w:sz w:val="24"/>
                <w:szCs w:val="24"/>
              </w:rPr>
            </w:pPr>
            <w:r w:rsidRPr="00B007E1">
              <w:rPr>
                <w:rFonts w:cstheme="minorHAnsi"/>
                <w:sz w:val="24"/>
                <w:szCs w:val="24"/>
              </w:rPr>
              <w:t>0,5</w:t>
            </w:r>
          </w:p>
        </w:tc>
        <w:tc>
          <w:tcPr>
            <w:tcW w:w="3304" w:type="dxa"/>
          </w:tcPr>
          <w:p w14:paraId="45AC0FF5" w14:textId="77777777" w:rsidR="007D5016" w:rsidRPr="00B007E1" w:rsidRDefault="007D5016" w:rsidP="00A9659B">
            <w:pPr>
              <w:spacing w:line="260" w:lineRule="exact"/>
              <w:jc w:val="center"/>
              <w:rPr>
                <w:rFonts w:cstheme="minorHAnsi"/>
                <w:sz w:val="24"/>
                <w:szCs w:val="24"/>
              </w:rPr>
            </w:pPr>
            <w:r w:rsidRPr="00B007E1">
              <w:rPr>
                <w:rFonts w:cstheme="minorHAnsi"/>
                <w:sz w:val="24"/>
                <w:szCs w:val="24"/>
              </w:rPr>
              <w:t>3</w:t>
            </w:r>
          </w:p>
        </w:tc>
      </w:tr>
      <w:tr w:rsidR="00A9659B" w:rsidRPr="00B007E1" w14:paraId="56026F2C" w14:textId="77777777" w:rsidTr="00A9659B">
        <w:trPr>
          <w:trHeight w:val="340"/>
        </w:trPr>
        <w:tc>
          <w:tcPr>
            <w:tcW w:w="3304" w:type="dxa"/>
          </w:tcPr>
          <w:p w14:paraId="455FD421"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ESPECIALIZAÇÃO</w:t>
            </w:r>
          </w:p>
        </w:tc>
        <w:tc>
          <w:tcPr>
            <w:tcW w:w="3304" w:type="dxa"/>
          </w:tcPr>
          <w:p w14:paraId="0859D779"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2</w:t>
            </w:r>
          </w:p>
        </w:tc>
        <w:tc>
          <w:tcPr>
            <w:tcW w:w="3304" w:type="dxa"/>
          </w:tcPr>
          <w:p w14:paraId="79ABFC7E" w14:textId="77777777" w:rsidR="00A9659B" w:rsidRPr="00B007E1" w:rsidRDefault="007D5016" w:rsidP="00A9659B">
            <w:pPr>
              <w:spacing w:line="260" w:lineRule="exact"/>
              <w:jc w:val="center"/>
              <w:rPr>
                <w:rFonts w:cstheme="minorHAnsi"/>
                <w:sz w:val="24"/>
                <w:szCs w:val="24"/>
              </w:rPr>
            </w:pPr>
            <w:r w:rsidRPr="00B007E1">
              <w:rPr>
                <w:rFonts w:cstheme="minorHAnsi"/>
                <w:sz w:val="24"/>
                <w:szCs w:val="24"/>
              </w:rPr>
              <w:t>6</w:t>
            </w:r>
          </w:p>
        </w:tc>
      </w:tr>
      <w:tr w:rsidR="00A9659B" w:rsidRPr="00B007E1" w14:paraId="6C2973FB" w14:textId="77777777" w:rsidTr="00A9659B">
        <w:trPr>
          <w:trHeight w:val="340"/>
        </w:trPr>
        <w:tc>
          <w:tcPr>
            <w:tcW w:w="3304" w:type="dxa"/>
          </w:tcPr>
          <w:p w14:paraId="366FDF80"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MESTRADO</w:t>
            </w:r>
          </w:p>
        </w:tc>
        <w:tc>
          <w:tcPr>
            <w:tcW w:w="3304" w:type="dxa"/>
          </w:tcPr>
          <w:p w14:paraId="7CDDF648"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3</w:t>
            </w:r>
          </w:p>
        </w:tc>
        <w:tc>
          <w:tcPr>
            <w:tcW w:w="3304" w:type="dxa"/>
          </w:tcPr>
          <w:p w14:paraId="6A3E1E9E"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6</w:t>
            </w:r>
          </w:p>
        </w:tc>
      </w:tr>
      <w:tr w:rsidR="00A9659B" w:rsidRPr="00B007E1" w14:paraId="6BC5BFB5" w14:textId="77777777" w:rsidTr="00A9659B">
        <w:trPr>
          <w:trHeight w:val="340"/>
        </w:trPr>
        <w:tc>
          <w:tcPr>
            <w:tcW w:w="3304" w:type="dxa"/>
          </w:tcPr>
          <w:p w14:paraId="0D534332"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DOUTORADO</w:t>
            </w:r>
          </w:p>
        </w:tc>
        <w:tc>
          <w:tcPr>
            <w:tcW w:w="3304" w:type="dxa"/>
          </w:tcPr>
          <w:p w14:paraId="4E4594ED" w14:textId="77777777" w:rsidR="00A9659B" w:rsidRPr="00B007E1" w:rsidRDefault="00A9659B" w:rsidP="00A9659B">
            <w:pPr>
              <w:spacing w:line="260" w:lineRule="exact"/>
              <w:jc w:val="center"/>
              <w:rPr>
                <w:rFonts w:cstheme="minorHAnsi"/>
                <w:sz w:val="24"/>
                <w:szCs w:val="24"/>
              </w:rPr>
            </w:pPr>
            <w:r w:rsidRPr="00B007E1">
              <w:rPr>
                <w:rFonts w:cstheme="minorHAnsi"/>
                <w:sz w:val="24"/>
                <w:szCs w:val="24"/>
              </w:rPr>
              <w:t>5</w:t>
            </w:r>
          </w:p>
        </w:tc>
        <w:tc>
          <w:tcPr>
            <w:tcW w:w="3304" w:type="dxa"/>
          </w:tcPr>
          <w:p w14:paraId="5E6F380A" w14:textId="77777777" w:rsidR="00A9659B" w:rsidRPr="00B007E1" w:rsidRDefault="007D5016" w:rsidP="00A9659B">
            <w:pPr>
              <w:spacing w:line="260" w:lineRule="exact"/>
              <w:jc w:val="center"/>
              <w:rPr>
                <w:rFonts w:cstheme="minorHAnsi"/>
                <w:sz w:val="24"/>
                <w:szCs w:val="24"/>
              </w:rPr>
            </w:pPr>
            <w:r w:rsidRPr="00B007E1">
              <w:rPr>
                <w:rFonts w:cstheme="minorHAnsi"/>
                <w:sz w:val="24"/>
                <w:szCs w:val="24"/>
              </w:rPr>
              <w:t>5</w:t>
            </w:r>
          </w:p>
        </w:tc>
      </w:tr>
      <w:tr w:rsidR="00A9659B" w:rsidRPr="00B007E1" w14:paraId="5621B997" w14:textId="77777777" w:rsidTr="007D5016">
        <w:trPr>
          <w:trHeight w:val="340"/>
        </w:trPr>
        <w:tc>
          <w:tcPr>
            <w:tcW w:w="3304" w:type="dxa"/>
            <w:shd w:val="clear" w:color="auto" w:fill="BFBFBF" w:themeFill="background1" w:themeFillShade="BF"/>
          </w:tcPr>
          <w:p w14:paraId="1C58680F" w14:textId="77777777" w:rsidR="00A9659B" w:rsidRPr="00B007E1" w:rsidRDefault="00A9659B" w:rsidP="00A9659B">
            <w:pPr>
              <w:spacing w:line="260" w:lineRule="exact"/>
              <w:jc w:val="center"/>
              <w:rPr>
                <w:rFonts w:cstheme="minorHAnsi"/>
                <w:b/>
                <w:sz w:val="24"/>
                <w:szCs w:val="24"/>
              </w:rPr>
            </w:pPr>
            <w:r w:rsidRPr="00B007E1">
              <w:rPr>
                <w:rFonts w:cstheme="minorHAnsi"/>
                <w:b/>
                <w:sz w:val="24"/>
                <w:szCs w:val="24"/>
              </w:rPr>
              <w:t>TOTAL</w:t>
            </w:r>
          </w:p>
        </w:tc>
        <w:tc>
          <w:tcPr>
            <w:tcW w:w="3304" w:type="dxa"/>
            <w:shd w:val="clear" w:color="auto" w:fill="BFBFBF" w:themeFill="background1" w:themeFillShade="BF"/>
          </w:tcPr>
          <w:p w14:paraId="069CD11C" w14:textId="77777777" w:rsidR="00A9659B" w:rsidRPr="00B007E1" w:rsidRDefault="00A9659B" w:rsidP="00A9659B">
            <w:pPr>
              <w:spacing w:line="260" w:lineRule="exact"/>
              <w:jc w:val="center"/>
              <w:rPr>
                <w:rFonts w:cstheme="minorHAnsi"/>
                <w:b/>
                <w:sz w:val="24"/>
                <w:szCs w:val="24"/>
              </w:rPr>
            </w:pPr>
            <w:r w:rsidRPr="00B007E1">
              <w:rPr>
                <w:rFonts w:cstheme="minorHAnsi"/>
                <w:b/>
                <w:sz w:val="24"/>
                <w:szCs w:val="24"/>
              </w:rPr>
              <w:t>10</w:t>
            </w:r>
          </w:p>
        </w:tc>
        <w:tc>
          <w:tcPr>
            <w:tcW w:w="3304" w:type="dxa"/>
            <w:shd w:val="clear" w:color="auto" w:fill="BFBFBF" w:themeFill="background1" w:themeFillShade="BF"/>
          </w:tcPr>
          <w:p w14:paraId="490EC17D" w14:textId="77777777" w:rsidR="00A9659B" w:rsidRPr="00B007E1" w:rsidRDefault="00A9659B" w:rsidP="00A9659B">
            <w:pPr>
              <w:spacing w:line="260" w:lineRule="exact"/>
              <w:jc w:val="center"/>
              <w:rPr>
                <w:rFonts w:cstheme="minorHAnsi"/>
                <w:b/>
                <w:sz w:val="24"/>
                <w:szCs w:val="24"/>
              </w:rPr>
            </w:pPr>
            <w:r w:rsidRPr="00B007E1">
              <w:rPr>
                <w:rFonts w:cstheme="minorHAnsi"/>
                <w:b/>
                <w:sz w:val="24"/>
                <w:szCs w:val="24"/>
              </w:rPr>
              <w:t>20</w:t>
            </w:r>
          </w:p>
        </w:tc>
      </w:tr>
    </w:tbl>
    <w:p w14:paraId="66D9C63F" w14:textId="77777777" w:rsidR="00A9659B" w:rsidRPr="00B007E1" w:rsidRDefault="00A9659B" w:rsidP="006A6F66">
      <w:pPr>
        <w:spacing w:line="312" w:lineRule="auto"/>
        <w:jc w:val="both"/>
        <w:rPr>
          <w:rFonts w:cstheme="minorHAnsi"/>
          <w:sz w:val="24"/>
          <w:szCs w:val="24"/>
        </w:rPr>
      </w:pPr>
    </w:p>
    <w:p w14:paraId="4B974A69" w14:textId="77777777" w:rsidR="006A6F66" w:rsidRDefault="006A6F66" w:rsidP="00E427A0">
      <w:pPr>
        <w:pStyle w:val="PargrafodaLista"/>
        <w:numPr>
          <w:ilvl w:val="3"/>
          <w:numId w:val="28"/>
        </w:numPr>
        <w:spacing w:line="312" w:lineRule="auto"/>
        <w:ind w:left="0" w:right="20" w:firstLine="0"/>
        <w:contextualSpacing w:val="0"/>
        <w:jc w:val="both"/>
        <w:rPr>
          <w:sz w:val="24"/>
          <w:szCs w:val="24"/>
        </w:rPr>
      </w:pPr>
      <w:r>
        <w:rPr>
          <w:sz w:val="24"/>
          <w:szCs w:val="24"/>
        </w:rPr>
        <w:t xml:space="preserve">Serão aceitos os cursos técnicos e profissionalizantes cuja carga horária não seja inferior a </w:t>
      </w:r>
      <w:r w:rsidR="005A2DE4">
        <w:rPr>
          <w:sz w:val="24"/>
          <w:szCs w:val="24"/>
        </w:rPr>
        <w:t>60</w:t>
      </w:r>
      <w:r>
        <w:rPr>
          <w:sz w:val="24"/>
          <w:szCs w:val="24"/>
        </w:rPr>
        <w:t xml:space="preserve"> (</w:t>
      </w:r>
      <w:r w:rsidR="005A2DE4">
        <w:rPr>
          <w:sz w:val="24"/>
          <w:szCs w:val="24"/>
        </w:rPr>
        <w:t>sessenta</w:t>
      </w:r>
      <w:r>
        <w:rPr>
          <w:sz w:val="24"/>
          <w:szCs w:val="24"/>
        </w:rPr>
        <w:t>) horas.</w:t>
      </w:r>
    </w:p>
    <w:p w14:paraId="060E6ABA" w14:textId="77777777" w:rsidR="00DA0CD5" w:rsidRPr="00B007E1" w:rsidRDefault="00A9659B" w:rsidP="00E427A0">
      <w:pPr>
        <w:pStyle w:val="PargrafodaLista"/>
        <w:numPr>
          <w:ilvl w:val="3"/>
          <w:numId w:val="28"/>
        </w:numPr>
        <w:spacing w:line="312" w:lineRule="auto"/>
        <w:ind w:left="0" w:right="20" w:firstLine="0"/>
        <w:contextualSpacing w:val="0"/>
        <w:jc w:val="both"/>
        <w:rPr>
          <w:sz w:val="24"/>
          <w:szCs w:val="24"/>
        </w:rPr>
      </w:pPr>
      <w:r w:rsidRPr="00B007E1">
        <w:rPr>
          <w:sz w:val="24"/>
          <w:szCs w:val="24"/>
        </w:rPr>
        <w:lastRenderedPageBreak/>
        <w:t>Para comprovação dos títulos de graduaç</w:t>
      </w:r>
      <w:r w:rsidR="00441695" w:rsidRPr="00B007E1">
        <w:rPr>
          <w:sz w:val="24"/>
          <w:szCs w:val="24"/>
        </w:rPr>
        <w:t>ão e pós-graduação, somente serão</w:t>
      </w:r>
      <w:r w:rsidRPr="00B007E1">
        <w:rPr>
          <w:sz w:val="24"/>
          <w:szCs w:val="24"/>
        </w:rPr>
        <w:t xml:space="preserve"> aceito</w:t>
      </w:r>
      <w:r w:rsidR="00441695" w:rsidRPr="00B007E1">
        <w:rPr>
          <w:sz w:val="24"/>
          <w:szCs w:val="24"/>
        </w:rPr>
        <w:t>s</w:t>
      </w:r>
      <w:r w:rsidRPr="00B007E1">
        <w:rPr>
          <w:sz w:val="24"/>
          <w:szCs w:val="24"/>
        </w:rPr>
        <w:t xml:space="preserve"> diploma</w:t>
      </w:r>
      <w:r w:rsidR="00441695" w:rsidRPr="00B007E1">
        <w:rPr>
          <w:sz w:val="24"/>
          <w:szCs w:val="24"/>
        </w:rPr>
        <w:t>s</w:t>
      </w:r>
      <w:r w:rsidRPr="00B007E1">
        <w:rPr>
          <w:sz w:val="24"/>
          <w:szCs w:val="24"/>
        </w:rPr>
        <w:t xml:space="preserve"> ou certificado</w:t>
      </w:r>
      <w:r w:rsidR="00441695" w:rsidRPr="00B007E1">
        <w:rPr>
          <w:sz w:val="24"/>
          <w:szCs w:val="24"/>
        </w:rPr>
        <w:t>s</w:t>
      </w:r>
      <w:r w:rsidRPr="00B007E1">
        <w:rPr>
          <w:sz w:val="24"/>
          <w:szCs w:val="24"/>
        </w:rPr>
        <w:t xml:space="preserve"> de conclusão de curso</w:t>
      </w:r>
      <w:r w:rsidR="00441695" w:rsidRPr="00B007E1">
        <w:rPr>
          <w:sz w:val="24"/>
          <w:szCs w:val="24"/>
        </w:rPr>
        <w:t>s</w:t>
      </w:r>
      <w:r w:rsidRPr="00B007E1">
        <w:rPr>
          <w:sz w:val="24"/>
          <w:szCs w:val="24"/>
        </w:rPr>
        <w:t xml:space="preserve"> realizado</w:t>
      </w:r>
      <w:r w:rsidR="00441695" w:rsidRPr="00B007E1">
        <w:rPr>
          <w:sz w:val="24"/>
          <w:szCs w:val="24"/>
        </w:rPr>
        <w:t>s em instituições</w:t>
      </w:r>
      <w:r w:rsidRPr="00B007E1">
        <w:rPr>
          <w:sz w:val="24"/>
          <w:szCs w:val="24"/>
        </w:rPr>
        <w:t xml:space="preserve"> de ensino legalmente reconhecida</w:t>
      </w:r>
      <w:r w:rsidR="00441695" w:rsidRPr="00B007E1">
        <w:rPr>
          <w:sz w:val="24"/>
          <w:szCs w:val="24"/>
        </w:rPr>
        <w:t>s</w:t>
      </w:r>
      <w:r w:rsidRPr="00B007E1">
        <w:rPr>
          <w:sz w:val="24"/>
          <w:szCs w:val="24"/>
        </w:rPr>
        <w:t xml:space="preserve">. </w:t>
      </w:r>
    </w:p>
    <w:p w14:paraId="7221071B" w14:textId="77777777" w:rsidR="00DA0CD5" w:rsidRPr="00B007E1" w:rsidRDefault="00A9659B" w:rsidP="00E427A0">
      <w:pPr>
        <w:pStyle w:val="PargrafodaLista"/>
        <w:numPr>
          <w:ilvl w:val="3"/>
          <w:numId w:val="28"/>
        </w:numPr>
        <w:spacing w:line="312" w:lineRule="auto"/>
        <w:ind w:left="0" w:right="20" w:firstLine="0"/>
        <w:contextualSpacing w:val="0"/>
        <w:jc w:val="both"/>
        <w:rPr>
          <w:sz w:val="24"/>
          <w:szCs w:val="24"/>
        </w:rPr>
      </w:pPr>
      <w:r w:rsidRPr="00B007E1">
        <w:rPr>
          <w:sz w:val="24"/>
          <w:szCs w:val="24"/>
        </w:rPr>
        <w:t xml:space="preserve">Para comprovação dos cursos de pós-graduação, somente serão aceitos certificados nos quais constem a comprovação da defesa e aprovação de dissertação ou tese. </w:t>
      </w:r>
    </w:p>
    <w:p w14:paraId="781A9715" w14:textId="77777777" w:rsidR="00DA0CD5" w:rsidRPr="00B007E1" w:rsidRDefault="00441695" w:rsidP="00E427A0">
      <w:pPr>
        <w:pStyle w:val="PargrafodaLista"/>
        <w:numPr>
          <w:ilvl w:val="3"/>
          <w:numId w:val="28"/>
        </w:numPr>
        <w:spacing w:line="312" w:lineRule="auto"/>
        <w:ind w:left="0" w:right="20" w:firstLine="0"/>
        <w:contextualSpacing w:val="0"/>
        <w:jc w:val="both"/>
        <w:rPr>
          <w:sz w:val="24"/>
          <w:szCs w:val="24"/>
        </w:rPr>
      </w:pPr>
      <w:r w:rsidRPr="00B007E1">
        <w:rPr>
          <w:sz w:val="24"/>
          <w:szCs w:val="24"/>
        </w:rPr>
        <w:t>Os diplomas de pós-graduação</w:t>
      </w:r>
      <w:r w:rsidR="00A9659B" w:rsidRPr="00B007E1">
        <w:rPr>
          <w:sz w:val="24"/>
          <w:szCs w:val="24"/>
        </w:rPr>
        <w:t xml:space="preserve"> expedidos por universidades estrangeiras somente serão aceitos se reconhecidos por universidades que possuam cursos de pós-graduação reconhecidos e avaliados, na mesma área de conhecimento e em nível equivalente ou superior. </w:t>
      </w:r>
    </w:p>
    <w:p w14:paraId="2F22FFA2" w14:textId="77777777" w:rsidR="00A9659B" w:rsidRDefault="00A9659B" w:rsidP="00E427A0">
      <w:pPr>
        <w:pStyle w:val="PargrafodaLista"/>
        <w:numPr>
          <w:ilvl w:val="3"/>
          <w:numId w:val="28"/>
        </w:numPr>
        <w:spacing w:line="312" w:lineRule="auto"/>
        <w:ind w:left="0" w:right="20" w:firstLine="0"/>
        <w:contextualSpacing w:val="0"/>
        <w:jc w:val="both"/>
        <w:rPr>
          <w:sz w:val="24"/>
          <w:szCs w:val="24"/>
        </w:rPr>
      </w:pPr>
      <w:r w:rsidRPr="00B007E1">
        <w:rPr>
          <w:sz w:val="24"/>
          <w:szCs w:val="24"/>
        </w:rPr>
        <w:t>Para comprovação da</w:t>
      </w:r>
      <w:r w:rsidR="00441695" w:rsidRPr="00B007E1">
        <w:rPr>
          <w:sz w:val="24"/>
          <w:szCs w:val="24"/>
        </w:rPr>
        <w:t xml:space="preserve"> experiência em atividade especí</w:t>
      </w:r>
      <w:r w:rsidRPr="00B007E1">
        <w:rPr>
          <w:sz w:val="24"/>
          <w:szCs w:val="24"/>
        </w:rPr>
        <w:t>fica deverá ser observado o quadro a seguir:</w:t>
      </w:r>
    </w:p>
    <w:tbl>
      <w:tblPr>
        <w:tblStyle w:val="Tabelacomgrade"/>
        <w:tblW w:w="0" w:type="auto"/>
        <w:tblLook w:val="04A0" w:firstRow="1" w:lastRow="0" w:firstColumn="1" w:lastColumn="0" w:noHBand="0" w:noVBand="1"/>
      </w:tblPr>
      <w:tblGrid>
        <w:gridCol w:w="4497"/>
        <w:gridCol w:w="4564"/>
      </w:tblGrid>
      <w:tr w:rsidR="00DA0CD5" w:rsidRPr="00B007E1" w14:paraId="7F930E8E" w14:textId="77777777" w:rsidTr="006A6F66">
        <w:trPr>
          <w:trHeight w:val="381"/>
        </w:trPr>
        <w:tc>
          <w:tcPr>
            <w:tcW w:w="4497" w:type="dxa"/>
            <w:shd w:val="clear" w:color="auto" w:fill="BFBFBF" w:themeFill="background1" w:themeFillShade="BF"/>
            <w:vAlign w:val="center"/>
          </w:tcPr>
          <w:p w14:paraId="6CB5BF31" w14:textId="77777777" w:rsidR="00DA0CD5" w:rsidRPr="00B007E1" w:rsidRDefault="00DA0CD5" w:rsidP="00DA0CD5">
            <w:pPr>
              <w:spacing w:line="260" w:lineRule="exact"/>
              <w:jc w:val="center"/>
              <w:rPr>
                <w:rFonts w:cstheme="minorHAnsi"/>
                <w:sz w:val="24"/>
                <w:szCs w:val="24"/>
              </w:rPr>
            </w:pPr>
            <w:r w:rsidRPr="00B007E1">
              <w:rPr>
                <w:rFonts w:cstheme="minorHAnsi"/>
                <w:sz w:val="24"/>
                <w:szCs w:val="24"/>
              </w:rPr>
              <w:t>TIPO ATIVIDADE</w:t>
            </w:r>
          </w:p>
        </w:tc>
        <w:tc>
          <w:tcPr>
            <w:tcW w:w="4564" w:type="dxa"/>
            <w:shd w:val="clear" w:color="auto" w:fill="BFBFBF" w:themeFill="background1" w:themeFillShade="BF"/>
            <w:vAlign w:val="center"/>
          </w:tcPr>
          <w:p w14:paraId="1374B6BC" w14:textId="77777777" w:rsidR="00DA0CD5" w:rsidRPr="00B007E1" w:rsidRDefault="00DA0CD5" w:rsidP="00DA0CD5">
            <w:pPr>
              <w:spacing w:line="260" w:lineRule="exact"/>
              <w:jc w:val="center"/>
              <w:rPr>
                <w:rFonts w:cstheme="minorHAnsi"/>
                <w:sz w:val="24"/>
                <w:szCs w:val="24"/>
              </w:rPr>
            </w:pPr>
            <w:r w:rsidRPr="00B007E1">
              <w:rPr>
                <w:rFonts w:cstheme="minorHAnsi"/>
                <w:sz w:val="24"/>
                <w:szCs w:val="24"/>
              </w:rPr>
              <w:t>COMPROVAÇÃO</w:t>
            </w:r>
          </w:p>
        </w:tc>
      </w:tr>
      <w:tr w:rsidR="00DA0CD5" w:rsidRPr="00B007E1" w14:paraId="7F4CCDA0" w14:textId="77777777" w:rsidTr="006A6F66">
        <w:tc>
          <w:tcPr>
            <w:tcW w:w="4497" w:type="dxa"/>
            <w:vAlign w:val="center"/>
          </w:tcPr>
          <w:p w14:paraId="47A249A2" w14:textId="77777777" w:rsidR="00DA0CD5" w:rsidRPr="00B007E1" w:rsidRDefault="00DA0CD5" w:rsidP="00DA0CD5">
            <w:pPr>
              <w:spacing w:line="260" w:lineRule="exact"/>
              <w:jc w:val="center"/>
              <w:rPr>
                <w:rFonts w:cstheme="minorHAnsi"/>
                <w:sz w:val="24"/>
                <w:szCs w:val="24"/>
              </w:rPr>
            </w:pPr>
            <w:r w:rsidRPr="00B007E1">
              <w:rPr>
                <w:rFonts w:cstheme="minorHAnsi"/>
                <w:sz w:val="24"/>
                <w:szCs w:val="24"/>
              </w:rPr>
              <w:t>Em Órgão Público</w:t>
            </w:r>
          </w:p>
        </w:tc>
        <w:tc>
          <w:tcPr>
            <w:tcW w:w="4564" w:type="dxa"/>
            <w:vAlign w:val="center"/>
          </w:tcPr>
          <w:p w14:paraId="37EFA2FE" w14:textId="77777777" w:rsidR="00DA0CD5" w:rsidRPr="00B007E1" w:rsidRDefault="00DA0CD5" w:rsidP="00DA0CD5">
            <w:pPr>
              <w:spacing w:line="260" w:lineRule="exact"/>
              <w:jc w:val="both"/>
              <w:rPr>
                <w:rFonts w:cstheme="minorHAnsi"/>
                <w:sz w:val="24"/>
                <w:szCs w:val="24"/>
              </w:rPr>
            </w:pPr>
            <w:r w:rsidRPr="00B007E1">
              <w:rPr>
                <w:sz w:val="24"/>
                <w:szCs w:val="24"/>
              </w:rPr>
              <w:t>Documento expedido pelo Poder Federal, Estadual, ou Municipal, em papel timbrado, com carimbo do órgão expedidor, datado e assinado pelo Departamento de Pessoal ou órgão equivalente</w:t>
            </w:r>
          </w:p>
        </w:tc>
      </w:tr>
      <w:tr w:rsidR="00DA0CD5" w:rsidRPr="00B007E1" w14:paraId="6EA961C9" w14:textId="77777777" w:rsidTr="006A6F66">
        <w:tc>
          <w:tcPr>
            <w:tcW w:w="4497" w:type="dxa"/>
            <w:vAlign w:val="center"/>
          </w:tcPr>
          <w:p w14:paraId="40796DC8" w14:textId="77777777" w:rsidR="00DA0CD5" w:rsidRPr="00B007E1" w:rsidRDefault="00DA0CD5" w:rsidP="00DA0CD5">
            <w:pPr>
              <w:spacing w:line="260" w:lineRule="exact"/>
              <w:jc w:val="center"/>
              <w:rPr>
                <w:rFonts w:cstheme="minorHAnsi"/>
                <w:sz w:val="24"/>
                <w:szCs w:val="24"/>
              </w:rPr>
            </w:pPr>
            <w:r w:rsidRPr="00B007E1">
              <w:rPr>
                <w:rFonts w:cstheme="minorHAnsi"/>
                <w:sz w:val="24"/>
                <w:szCs w:val="24"/>
              </w:rPr>
              <w:t>Em Empresa Privada</w:t>
            </w:r>
          </w:p>
        </w:tc>
        <w:tc>
          <w:tcPr>
            <w:tcW w:w="4564" w:type="dxa"/>
            <w:vAlign w:val="center"/>
          </w:tcPr>
          <w:p w14:paraId="0D7578D6" w14:textId="77777777" w:rsidR="00DA0CD5" w:rsidRPr="00B007E1" w:rsidRDefault="00DA0CD5" w:rsidP="00DA0CD5">
            <w:pPr>
              <w:spacing w:line="260" w:lineRule="exact"/>
              <w:jc w:val="both"/>
              <w:rPr>
                <w:rFonts w:cstheme="minorHAnsi"/>
                <w:sz w:val="24"/>
                <w:szCs w:val="24"/>
              </w:rPr>
            </w:pPr>
            <w:r w:rsidRPr="00B007E1">
              <w:rPr>
                <w:sz w:val="24"/>
                <w:szCs w:val="24"/>
              </w:rPr>
              <w:t>Cópia da carteira de trabalho (página da identificação com foto e dos dados pessoais e registro dos contratos de trabalho). Em caso de contrato em vigor, o tempo de serviço será considerado até a data final indicada para entrega dos títulos.</w:t>
            </w:r>
          </w:p>
        </w:tc>
      </w:tr>
      <w:tr w:rsidR="00DA0CD5" w:rsidRPr="00B007E1" w14:paraId="0EA9CA03" w14:textId="77777777" w:rsidTr="006A6F66">
        <w:tc>
          <w:tcPr>
            <w:tcW w:w="4497" w:type="dxa"/>
            <w:vAlign w:val="center"/>
          </w:tcPr>
          <w:p w14:paraId="73195720" w14:textId="77777777" w:rsidR="00DA0CD5" w:rsidRPr="00B007E1" w:rsidRDefault="00DA0CD5" w:rsidP="00DA0CD5">
            <w:pPr>
              <w:spacing w:line="260" w:lineRule="exact"/>
              <w:jc w:val="center"/>
              <w:rPr>
                <w:rFonts w:cstheme="minorHAnsi"/>
                <w:sz w:val="24"/>
                <w:szCs w:val="24"/>
              </w:rPr>
            </w:pPr>
            <w:r w:rsidRPr="00B007E1">
              <w:rPr>
                <w:rFonts w:cstheme="minorHAnsi"/>
                <w:sz w:val="24"/>
                <w:szCs w:val="24"/>
              </w:rPr>
              <w:t>Como Prestador de Serviço</w:t>
            </w:r>
          </w:p>
        </w:tc>
        <w:tc>
          <w:tcPr>
            <w:tcW w:w="4564" w:type="dxa"/>
            <w:vAlign w:val="center"/>
          </w:tcPr>
          <w:p w14:paraId="2E305140" w14:textId="77777777" w:rsidR="00DA0CD5" w:rsidRPr="00B007E1" w:rsidRDefault="00DA0CD5" w:rsidP="00DA0CD5">
            <w:pPr>
              <w:spacing w:line="260" w:lineRule="exact"/>
              <w:jc w:val="both"/>
              <w:rPr>
                <w:rFonts w:cstheme="minorHAnsi"/>
                <w:sz w:val="24"/>
                <w:szCs w:val="24"/>
              </w:rPr>
            </w:pPr>
            <w:r w:rsidRPr="00B007E1">
              <w:rPr>
                <w:sz w:val="24"/>
                <w:szCs w:val="24"/>
              </w:rPr>
              <w:t>Cópia do contrato de prestação de serviço e declaração da empresa ou setor onde atua ou atuou, em papel timbrado e com carimbo do CNPJ, data e assinatura do responsável pela emissão da declaração, comprovando o efetivo período de atuação na atividade especifica.</w:t>
            </w:r>
          </w:p>
        </w:tc>
      </w:tr>
    </w:tbl>
    <w:p w14:paraId="22B78CB0" w14:textId="77777777" w:rsidR="00DA0CD5" w:rsidRPr="00B007E1" w:rsidRDefault="00DA0CD5" w:rsidP="00C43916">
      <w:pPr>
        <w:spacing w:line="312" w:lineRule="auto"/>
        <w:jc w:val="both"/>
        <w:rPr>
          <w:rFonts w:cstheme="minorHAnsi"/>
          <w:sz w:val="24"/>
          <w:szCs w:val="24"/>
        </w:rPr>
      </w:pPr>
    </w:p>
    <w:p w14:paraId="769D0D3B" w14:textId="77777777" w:rsidR="00E427A0" w:rsidRDefault="006A6F66" w:rsidP="00E427A0">
      <w:pPr>
        <w:pStyle w:val="PargrafodaLista"/>
        <w:numPr>
          <w:ilvl w:val="1"/>
          <w:numId w:val="28"/>
        </w:numPr>
        <w:spacing w:line="312" w:lineRule="auto"/>
        <w:ind w:right="20"/>
        <w:contextualSpacing w:val="0"/>
        <w:jc w:val="both"/>
        <w:rPr>
          <w:b/>
          <w:sz w:val="24"/>
          <w:szCs w:val="24"/>
        </w:rPr>
      </w:pPr>
      <w:r w:rsidRPr="00B007E1">
        <w:rPr>
          <w:b/>
          <w:sz w:val="24"/>
          <w:szCs w:val="24"/>
        </w:rPr>
        <w:t xml:space="preserve">SEGUNDA FASE: ENTREVISTA </w:t>
      </w:r>
    </w:p>
    <w:p w14:paraId="021193B6" w14:textId="77777777" w:rsidR="00DA0CD5" w:rsidRPr="00E427A0" w:rsidRDefault="00DA0CD5" w:rsidP="00E427A0">
      <w:pPr>
        <w:pStyle w:val="PargrafodaLista"/>
        <w:numPr>
          <w:ilvl w:val="2"/>
          <w:numId w:val="28"/>
        </w:numPr>
        <w:spacing w:line="312" w:lineRule="auto"/>
        <w:ind w:left="0" w:right="20" w:hanging="11"/>
        <w:contextualSpacing w:val="0"/>
        <w:jc w:val="both"/>
        <w:rPr>
          <w:b/>
          <w:sz w:val="24"/>
          <w:szCs w:val="24"/>
        </w:rPr>
      </w:pPr>
      <w:r w:rsidRPr="00E427A0">
        <w:rPr>
          <w:sz w:val="24"/>
          <w:szCs w:val="24"/>
        </w:rPr>
        <w:t>A Entrevista será realizada em locais e horários a serem divulgados no Edital de convocação, publicado no D</w:t>
      </w:r>
      <w:r w:rsidR="009C2CB0" w:rsidRPr="00E427A0">
        <w:rPr>
          <w:sz w:val="24"/>
          <w:szCs w:val="24"/>
        </w:rPr>
        <w:t>iário Oficial do Estado do Acre</w:t>
      </w:r>
      <w:r w:rsidRPr="00E427A0">
        <w:rPr>
          <w:sz w:val="24"/>
          <w:szCs w:val="24"/>
        </w:rPr>
        <w:t xml:space="preserve"> (www.</w:t>
      </w:r>
      <w:r w:rsidR="00441695" w:rsidRPr="00E427A0">
        <w:rPr>
          <w:sz w:val="24"/>
          <w:szCs w:val="24"/>
        </w:rPr>
        <w:t>doe</w:t>
      </w:r>
      <w:r w:rsidRPr="00E427A0">
        <w:rPr>
          <w:sz w:val="24"/>
          <w:szCs w:val="24"/>
        </w:rPr>
        <w:t xml:space="preserve">.ac.gov.br) e corresponderá a 40 pontos. </w:t>
      </w:r>
    </w:p>
    <w:p w14:paraId="775C6995" w14:textId="77777777" w:rsidR="00102E7C" w:rsidRDefault="005A2DE4" w:rsidP="00E427A0">
      <w:pPr>
        <w:pStyle w:val="PargrafodaLista"/>
        <w:numPr>
          <w:ilvl w:val="2"/>
          <w:numId w:val="28"/>
        </w:numPr>
        <w:spacing w:line="312" w:lineRule="auto"/>
        <w:ind w:left="0" w:right="20" w:hanging="11"/>
        <w:contextualSpacing w:val="0"/>
        <w:jc w:val="both"/>
        <w:rPr>
          <w:sz w:val="24"/>
          <w:szCs w:val="24"/>
        </w:rPr>
      </w:pPr>
      <w:r>
        <w:rPr>
          <w:sz w:val="24"/>
          <w:szCs w:val="24"/>
        </w:rPr>
        <w:t>S</w:t>
      </w:r>
      <w:r w:rsidR="00DA0CD5" w:rsidRPr="00B007E1">
        <w:rPr>
          <w:sz w:val="24"/>
          <w:szCs w:val="24"/>
        </w:rPr>
        <w:t xml:space="preserve">erão convocados para a entrevista os candidatos </w:t>
      </w:r>
      <w:r>
        <w:rPr>
          <w:sz w:val="24"/>
          <w:szCs w:val="24"/>
        </w:rPr>
        <w:t>que obtiverem no mínimo 50% (cinquenta por cento) da pontuação máxima na primeira fase do concurso</w:t>
      </w:r>
      <w:r w:rsidR="00102E7C">
        <w:rPr>
          <w:sz w:val="24"/>
          <w:szCs w:val="24"/>
        </w:rPr>
        <w:t>.</w:t>
      </w:r>
    </w:p>
    <w:p w14:paraId="2F4B6960" w14:textId="77777777" w:rsidR="00DA0CD5" w:rsidRPr="00B007E1" w:rsidRDefault="00102E7C" w:rsidP="00E427A0">
      <w:pPr>
        <w:pStyle w:val="PargrafodaLista"/>
        <w:numPr>
          <w:ilvl w:val="2"/>
          <w:numId w:val="28"/>
        </w:numPr>
        <w:spacing w:line="312" w:lineRule="auto"/>
        <w:ind w:left="0" w:right="20" w:hanging="11"/>
        <w:contextualSpacing w:val="0"/>
        <w:jc w:val="both"/>
        <w:rPr>
          <w:sz w:val="24"/>
          <w:szCs w:val="24"/>
        </w:rPr>
      </w:pPr>
      <w:r>
        <w:rPr>
          <w:sz w:val="24"/>
          <w:szCs w:val="24"/>
        </w:rPr>
        <w:lastRenderedPageBreak/>
        <w:t xml:space="preserve">A </w:t>
      </w:r>
      <w:r w:rsidR="005A2DE4">
        <w:rPr>
          <w:sz w:val="24"/>
          <w:szCs w:val="24"/>
        </w:rPr>
        <w:t xml:space="preserve">quantidade de classificados para a segunda fase não poderá ultrapassar </w:t>
      </w:r>
      <w:r w:rsidR="00DA0CD5" w:rsidRPr="00B007E1">
        <w:rPr>
          <w:sz w:val="24"/>
          <w:szCs w:val="24"/>
        </w:rPr>
        <w:t xml:space="preserve">o quantitativo </w:t>
      </w:r>
      <w:r w:rsidR="005A2DE4">
        <w:rPr>
          <w:sz w:val="24"/>
          <w:szCs w:val="24"/>
        </w:rPr>
        <w:t xml:space="preserve">máximo </w:t>
      </w:r>
      <w:r w:rsidR="00DA0CD5" w:rsidRPr="00B007E1">
        <w:rPr>
          <w:sz w:val="24"/>
          <w:szCs w:val="24"/>
        </w:rPr>
        <w:t xml:space="preserve">de </w:t>
      </w:r>
      <w:r>
        <w:rPr>
          <w:sz w:val="24"/>
          <w:szCs w:val="24"/>
        </w:rPr>
        <w:t>2</w:t>
      </w:r>
      <w:r w:rsidR="00DA0CD5" w:rsidRPr="00B007E1">
        <w:rPr>
          <w:sz w:val="24"/>
          <w:szCs w:val="24"/>
        </w:rPr>
        <w:t xml:space="preserve"> (</w:t>
      </w:r>
      <w:r>
        <w:rPr>
          <w:sz w:val="24"/>
          <w:szCs w:val="24"/>
        </w:rPr>
        <w:t>duas</w:t>
      </w:r>
      <w:r w:rsidR="00DA0CD5" w:rsidRPr="00B007E1">
        <w:rPr>
          <w:sz w:val="24"/>
          <w:szCs w:val="24"/>
        </w:rPr>
        <w:t xml:space="preserve">) vezes o número de vagas </w:t>
      </w:r>
      <w:r w:rsidR="005A2DE4">
        <w:rPr>
          <w:sz w:val="24"/>
          <w:szCs w:val="24"/>
        </w:rPr>
        <w:t>ofertadas</w:t>
      </w:r>
      <w:r w:rsidR="00DA0CD5" w:rsidRPr="00B007E1">
        <w:rPr>
          <w:sz w:val="24"/>
          <w:szCs w:val="24"/>
        </w:rPr>
        <w:t xml:space="preserve">, respeitados os empates na última posição. </w:t>
      </w:r>
    </w:p>
    <w:p w14:paraId="7B16562C" w14:textId="4E131262" w:rsidR="00102E7C" w:rsidRDefault="00DA0CD5" w:rsidP="00102E7C">
      <w:pPr>
        <w:pStyle w:val="PargrafodaLista"/>
        <w:numPr>
          <w:ilvl w:val="2"/>
          <w:numId w:val="28"/>
        </w:numPr>
        <w:spacing w:line="312" w:lineRule="auto"/>
        <w:ind w:left="0" w:right="20" w:hanging="11"/>
        <w:contextualSpacing w:val="0"/>
        <w:jc w:val="both"/>
        <w:rPr>
          <w:sz w:val="24"/>
          <w:szCs w:val="24"/>
        </w:rPr>
      </w:pPr>
      <w:r w:rsidRPr="00102E7C">
        <w:rPr>
          <w:sz w:val="24"/>
          <w:szCs w:val="24"/>
        </w:rPr>
        <w:t xml:space="preserve">A entrevista, de caráter eliminatório, será realizada em sessão pública </w:t>
      </w:r>
      <w:r w:rsidR="00750D79" w:rsidRPr="00102E7C">
        <w:rPr>
          <w:sz w:val="24"/>
          <w:szCs w:val="24"/>
        </w:rPr>
        <w:t xml:space="preserve">e avaliará o conhecimento e a experiência dos candidatos </w:t>
      </w:r>
      <w:r w:rsidR="00125D54" w:rsidRPr="00102E7C">
        <w:rPr>
          <w:sz w:val="24"/>
          <w:szCs w:val="24"/>
        </w:rPr>
        <w:t>na função pretendida</w:t>
      </w:r>
      <w:r w:rsidR="00750D79" w:rsidRPr="00102E7C">
        <w:rPr>
          <w:sz w:val="24"/>
          <w:szCs w:val="24"/>
        </w:rPr>
        <w:t>, de acordo com</w:t>
      </w:r>
      <w:r w:rsidRPr="00102E7C">
        <w:rPr>
          <w:sz w:val="24"/>
          <w:szCs w:val="24"/>
        </w:rPr>
        <w:t xml:space="preserve"> conhecimento e domínio d</w:t>
      </w:r>
      <w:r w:rsidR="00102E7C">
        <w:rPr>
          <w:sz w:val="24"/>
          <w:szCs w:val="24"/>
        </w:rPr>
        <w:t>o</w:t>
      </w:r>
      <w:r w:rsidRPr="00102E7C">
        <w:rPr>
          <w:sz w:val="24"/>
          <w:szCs w:val="24"/>
        </w:rPr>
        <w:t xml:space="preserve"> conteúdo </w:t>
      </w:r>
      <w:r w:rsidR="00102E7C">
        <w:rPr>
          <w:sz w:val="24"/>
          <w:szCs w:val="24"/>
        </w:rPr>
        <w:t>n</w:t>
      </w:r>
      <w:r w:rsidRPr="00102E7C">
        <w:rPr>
          <w:sz w:val="24"/>
          <w:szCs w:val="24"/>
        </w:rPr>
        <w:t>a área de atuação</w:t>
      </w:r>
      <w:r w:rsidR="00F67F9C">
        <w:rPr>
          <w:sz w:val="24"/>
          <w:szCs w:val="24"/>
        </w:rPr>
        <w:t xml:space="preserve">, conforme apresentado no Anexo </w:t>
      </w:r>
      <w:ins w:id="228" w:author="User" w:date="2020-09-01T10:50:00Z">
        <w:r w:rsidR="0015641F">
          <w:rPr>
            <w:sz w:val="24"/>
            <w:szCs w:val="24"/>
          </w:rPr>
          <w:t>II</w:t>
        </w:r>
      </w:ins>
      <w:r w:rsidR="00F67F9C">
        <w:rPr>
          <w:sz w:val="24"/>
          <w:szCs w:val="24"/>
        </w:rPr>
        <w:t>I</w:t>
      </w:r>
      <w:del w:id="229" w:author="User" w:date="2020-09-01T10:50:00Z">
        <w:r w:rsidR="00F67F9C" w:rsidDel="0015641F">
          <w:rPr>
            <w:sz w:val="24"/>
            <w:szCs w:val="24"/>
          </w:rPr>
          <w:delText>V</w:delText>
        </w:r>
      </w:del>
      <w:r w:rsidR="00F67F9C">
        <w:rPr>
          <w:sz w:val="24"/>
          <w:szCs w:val="24"/>
        </w:rPr>
        <w:t xml:space="preserve"> deste Edital</w:t>
      </w:r>
      <w:r w:rsidR="00102E7C">
        <w:rPr>
          <w:sz w:val="24"/>
          <w:szCs w:val="24"/>
        </w:rPr>
        <w:t>.</w:t>
      </w:r>
    </w:p>
    <w:p w14:paraId="22F4CF12" w14:textId="77777777" w:rsidR="003D4818" w:rsidRDefault="00102E7C" w:rsidP="00102E7C">
      <w:pPr>
        <w:pStyle w:val="PargrafodaLista"/>
        <w:numPr>
          <w:ilvl w:val="2"/>
          <w:numId w:val="28"/>
        </w:numPr>
        <w:spacing w:line="312" w:lineRule="auto"/>
        <w:ind w:left="0" w:right="20" w:hanging="11"/>
        <w:contextualSpacing w:val="0"/>
        <w:jc w:val="both"/>
        <w:rPr>
          <w:sz w:val="24"/>
          <w:szCs w:val="24"/>
        </w:rPr>
      </w:pPr>
      <w:r>
        <w:rPr>
          <w:sz w:val="24"/>
          <w:szCs w:val="24"/>
        </w:rPr>
        <w:t>S</w:t>
      </w:r>
      <w:r w:rsidR="00DA0CD5" w:rsidRPr="00102E7C">
        <w:rPr>
          <w:sz w:val="24"/>
          <w:szCs w:val="24"/>
        </w:rPr>
        <w:t>erá avaliada a capacidade do candidato de apresentar dados e informações técnicas consistentes e corretas do ponto de vista teórico e que demonstre aplicabilidade em situações práticas em sua área de atuação</w:t>
      </w:r>
      <w:r>
        <w:rPr>
          <w:sz w:val="24"/>
          <w:szCs w:val="24"/>
        </w:rPr>
        <w:t>.</w:t>
      </w:r>
    </w:p>
    <w:p w14:paraId="24B8AD66" w14:textId="77777777" w:rsidR="00DA0CD5" w:rsidRPr="00B007E1" w:rsidRDefault="00DA0CD5" w:rsidP="00E427A0">
      <w:pPr>
        <w:pStyle w:val="PargrafodaLista"/>
        <w:numPr>
          <w:ilvl w:val="2"/>
          <w:numId w:val="28"/>
        </w:numPr>
        <w:spacing w:line="312" w:lineRule="auto"/>
        <w:ind w:left="0" w:right="20" w:hanging="11"/>
        <w:contextualSpacing w:val="0"/>
        <w:jc w:val="both"/>
        <w:rPr>
          <w:sz w:val="24"/>
          <w:szCs w:val="24"/>
        </w:rPr>
      </w:pPr>
      <w:r w:rsidRPr="00B007E1">
        <w:rPr>
          <w:sz w:val="24"/>
          <w:szCs w:val="24"/>
        </w:rPr>
        <w:t xml:space="preserve">A </w:t>
      </w:r>
      <w:r w:rsidR="00F67F9C">
        <w:rPr>
          <w:sz w:val="24"/>
          <w:szCs w:val="24"/>
        </w:rPr>
        <w:t>e</w:t>
      </w:r>
      <w:r w:rsidRPr="00B007E1">
        <w:rPr>
          <w:sz w:val="24"/>
          <w:szCs w:val="24"/>
        </w:rPr>
        <w:t>ntrevista será coordenada pela Comissão deste Processo Seletivo Simplificado</w:t>
      </w:r>
      <w:r w:rsidR="0001503E">
        <w:rPr>
          <w:sz w:val="24"/>
          <w:szCs w:val="24"/>
        </w:rPr>
        <w:t>.</w:t>
      </w:r>
    </w:p>
    <w:p w14:paraId="5BE0DCF2" w14:textId="77777777" w:rsidR="00DA0CD5" w:rsidRPr="00B007E1" w:rsidRDefault="00DA0CD5" w:rsidP="00E427A0">
      <w:pPr>
        <w:pStyle w:val="PargrafodaLista"/>
        <w:numPr>
          <w:ilvl w:val="2"/>
          <w:numId w:val="28"/>
        </w:numPr>
        <w:spacing w:line="312" w:lineRule="auto"/>
        <w:ind w:left="0" w:right="20" w:hanging="11"/>
        <w:contextualSpacing w:val="0"/>
        <w:jc w:val="both"/>
        <w:rPr>
          <w:sz w:val="24"/>
          <w:szCs w:val="24"/>
        </w:rPr>
      </w:pPr>
      <w:r w:rsidRPr="00B007E1">
        <w:rPr>
          <w:sz w:val="24"/>
          <w:szCs w:val="24"/>
        </w:rPr>
        <w:t>Serão convocados para entrevista os candidatos selecionados pela análise curricular por ordem decrescente de pontua</w:t>
      </w:r>
      <w:r w:rsidRPr="00C37DAF">
        <w:rPr>
          <w:sz w:val="24"/>
          <w:szCs w:val="24"/>
        </w:rPr>
        <w:t>ção. Havendo empate</w:t>
      </w:r>
      <w:r w:rsidR="00C37DAF" w:rsidRPr="00C37DAF">
        <w:rPr>
          <w:sz w:val="24"/>
          <w:szCs w:val="24"/>
        </w:rPr>
        <w:t>, aplicar-se-ão os critérios</w:t>
      </w:r>
      <w:r w:rsidRPr="00C37DAF">
        <w:rPr>
          <w:sz w:val="24"/>
          <w:szCs w:val="24"/>
        </w:rPr>
        <w:t xml:space="preserve"> </w:t>
      </w:r>
      <w:r w:rsidR="00C37DAF" w:rsidRPr="00C37DAF">
        <w:rPr>
          <w:sz w:val="24"/>
          <w:szCs w:val="24"/>
        </w:rPr>
        <w:t>definidos no item 6.2, do presente Edital.</w:t>
      </w:r>
      <w:r w:rsidRPr="00B007E1">
        <w:rPr>
          <w:sz w:val="24"/>
          <w:szCs w:val="24"/>
        </w:rPr>
        <w:t xml:space="preserve"> </w:t>
      </w:r>
    </w:p>
    <w:p w14:paraId="5C892746" w14:textId="77777777" w:rsidR="006F24C7" w:rsidRPr="00B007E1" w:rsidRDefault="00750D79" w:rsidP="00E427A0">
      <w:pPr>
        <w:pStyle w:val="PargrafodaLista"/>
        <w:numPr>
          <w:ilvl w:val="2"/>
          <w:numId w:val="28"/>
        </w:numPr>
        <w:spacing w:line="312" w:lineRule="auto"/>
        <w:ind w:left="0" w:right="20" w:hanging="11"/>
        <w:contextualSpacing w:val="0"/>
        <w:jc w:val="both"/>
        <w:rPr>
          <w:sz w:val="24"/>
          <w:szCs w:val="24"/>
        </w:rPr>
      </w:pPr>
      <w:r w:rsidRPr="00B007E1">
        <w:rPr>
          <w:sz w:val="24"/>
          <w:szCs w:val="24"/>
        </w:rPr>
        <w:t xml:space="preserve">Os candidatos selecionados e convocados para a entrevista que não comparecerem ao local, data e horário previamente estabelecidos estarão automaticamente eliminados deste Processo Seletivo. </w:t>
      </w:r>
    </w:p>
    <w:p w14:paraId="14B48FD5" w14:textId="77777777" w:rsidR="00DA0CD5" w:rsidRPr="00B007E1" w:rsidRDefault="00DA0CD5" w:rsidP="00E427A0">
      <w:pPr>
        <w:pStyle w:val="PargrafodaLista"/>
        <w:numPr>
          <w:ilvl w:val="2"/>
          <w:numId w:val="28"/>
        </w:numPr>
        <w:spacing w:line="312" w:lineRule="auto"/>
        <w:ind w:left="0" w:right="20" w:hanging="11"/>
        <w:contextualSpacing w:val="0"/>
        <w:jc w:val="both"/>
        <w:rPr>
          <w:sz w:val="24"/>
          <w:szCs w:val="24"/>
        </w:rPr>
      </w:pPr>
      <w:r w:rsidRPr="00B007E1">
        <w:rPr>
          <w:sz w:val="24"/>
          <w:szCs w:val="24"/>
        </w:rPr>
        <w:t>O candidato</w:t>
      </w:r>
      <w:r w:rsidR="00750D79" w:rsidRPr="00B007E1">
        <w:rPr>
          <w:sz w:val="24"/>
          <w:szCs w:val="24"/>
        </w:rPr>
        <w:t xml:space="preserve"> deverá</w:t>
      </w:r>
      <w:r w:rsidRPr="00B007E1">
        <w:rPr>
          <w:sz w:val="24"/>
          <w:szCs w:val="24"/>
        </w:rPr>
        <w:t xml:space="preserve"> </w:t>
      </w:r>
      <w:r w:rsidR="00750D79" w:rsidRPr="00B007E1">
        <w:rPr>
          <w:sz w:val="24"/>
          <w:szCs w:val="24"/>
        </w:rPr>
        <w:t xml:space="preserve">comparecer ao local da entrevista com antecedência mínima de trinta minutos, sob pena de ser remanejado para o último horário de atendimento do dia em que ele foi agendado, e deverá portar seu </w:t>
      </w:r>
      <w:r w:rsidRPr="00B007E1">
        <w:rPr>
          <w:sz w:val="24"/>
          <w:szCs w:val="24"/>
        </w:rPr>
        <w:t>documen</w:t>
      </w:r>
      <w:r w:rsidR="00750D79" w:rsidRPr="00B007E1">
        <w:rPr>
          <w:sz w:val="24"/>
          <w:szCs w:val="24"/>
        </w:rPr>
        <w:t xml:space="preserve">to original de identificação dentro do prazo de validade. </w:t>
      </w:r>
      <w:r w:rsidRPr="00B007E1">
        <w:rPr>
          <w:sz w:val="24"/>
          <w:szCs w:val="24"/>
        </w:rPr>
        <w:t xml:space="preserve"> </w:t>
      </w:r>
    </w:p>
    <w:p w14:paraId="6DFEAB54" w14:textId="77777777" w:rsidR="00D935E2" w:rsidRPr="00B007E1" w:rsidRDefault="00D935E2" w:rsidP="00C43916">
      <w:pPr>
        <w:spacing w:line="312" w:lineRule="auto"/>
        <w:jc w:val="both"/>
        <w:rPr>
          <w:sz w:val="24"/>
          <w:szCs w:val="24"/>
        </w:rPr>
      </w:pPr>
    </w:p>
    <w:p w14:paraId="5DFFA442" w14:textId="77777777" w:rsidR="00C37DAF" w:rsidRPr="00C37DAF" w:rsidRDefault="007D5016" w:rsidP="00C37DAF">
      <w:pPr>
        <w:pStyle w:val="PargrafodaLista"/>
        <w:numPr>
          <w:ilvl w:val="0"/>
          <w:numId w:val="29"/>
        </w:numPr>
        <w:spacing w:line="312" w:lineRule="auto"/>
        <w:ind w:right="20"/>
        <w:contextualSpacing w:val="0"/>
        <w:jc w:val="both"/>
        <w:rPr>
          <w:vanish/>
          <w:sz w:val="24"/>
          <w:szCs w:val="24"/>
        </w:rPr>
      </w:pPr>
      <w:r w:rsidRPr="00B007E1">
        <w:rPr>
          <w:b/>
          <w:sz w:val="24"/>
          <w:szCs w:val="24"/>
        </w:rPr>
        <w:t>DA CLASSIFICAÇÃO DOS CANDIDATOS</w:t>
      </w:r>
    </w:p>
    <w:p w14:paraId="334D63CD" w14:textId="77777777" w:rsidR="007D5016" w:rsidRPr="00B007E1" w:rsidRDefault="007D5016" w:rsidP="00C37DAF">
      <w:pPr>
        <w:pStyle w:val="PargrafodaLista"/>
        <w:spacing w:line="312" w:lineRule="auto"/>
        <w:ind w:left="0" w:right="20"/>
        <w:contextualSpacing w:val="0"/>
        <w:jc w:val="both"/>
        <w:rPr>
          <w:sz w:val="24"/>
          <w:szCs w:val="24"/>
        </w:rPr>
      </w:pPr>
      <w:r w:rsidRPr="00B007E1">
        <w:rPr>
          <w:sz w:val="24"/>
          <w:szCs w:val="24"/>
        </w:rPr>
        <w:t xml:space="preserve">Serão classificados os candidatos que obtiverem as maiores pontuações para cada </w:t>
      </w:r>
      <w:r w:rsidR="00125D54">
        <w:rPr>
          <w:sz w:val="24"/>
          <w:szCs w:val="24"/>
        </w:rPr>
        <w:t>função</w:t>
      </w:r>
      <w:r w:rsidRPr="00B007E1">
        <w:rPr>
          <w:sz w:val="24"/>
          <w:szCs w:val="24"/>
        </w:rPr>
        <w:t>, considerando-se o dobro das vagas disponíveis, observando-se os critérios de desempate.</w:t>
      </w:r>
    </w:p>
    <w:p w14:paraId="3AFA718F" w14:textId="77777777" w:rsidR="00D935E2" w:rsidRPr="00B007E1" w:rsidRDefault="00D935E2" w:rsidP="009970D6">
      <w:pPr>
        <w:pStyle w:val="PargrafodaLista"/>
        <w:numPr>
          <w:ilvl w:val="1"/>
          <w:numId w:val="30"/>
        </w:numPr>
        <w:spacing w:line="312" w:lineRule="auto"/>
        <w:ind w:left="0" w:right="20" w:firstLine="0"/>
        <w:contextualSpacing w:val="0"/>
        <w:jc w:val="both"/>
        <w:rPr>
          <w:sz w:val="24"/>
          <w:szCs w:val="24"/>
        </w:rPr>
      </w:pPr>
      <w:r w:rsidRPr="00B007E1">
        <w:rPr>
          <w:sz w:val="24"/>
          <w:szCs w:val="24"/>
        </w:rPr>
        <w:t xml:space="preserve">A classificação dar-se-á em razão da ordem decrescente da nota obtida, individualizada por </w:t>
      </w:r>
      <w:r w:rsidR="00125D54">
        <w:rPr>
          <w:sz w:val="24"/>
          <w:szCs w:val="24"/>
        </w:rPr>
        <w:t>função</w:t>
      </w:r>
      <w:r w:rsidRPr="00B007E1">
        <w:rPr>
          <w:sz w:val="24"/>
          <w:szCs w:val="24"/>
        </w:rPr>
        <w:t xml:space="preserve">, e será divulgada por meio do Diário Oficial do Estado do Acre. </w:t>
      </w:r>
    </w:p>
    <w:p w14:paraId="34E35CBB" w14:textId="77777777" w:rsidR="00D935E2" w:rsidRPr="00B007E1" w:rsidRDefault="00D935E2" w:rsidP="009970D6">
      <w:pPr>
        <w:pStyle w:val="PargrafodaLista"/>
        <w:numPr>
          <w:ilvl w:val="1"/>
          <w:numId w:val="30"/>
        </w:numPr>
        <w:spacing w:line="312" w:lineRule="auto"/>
        <w:ind w:left="0" w:right="20" w:firstLine="0"/>
        <w:contextualSpacing w:val="0"/>
        <w:jc w:val="both"/>
        <w:rPr>
          <w:sz w:val="24"/>
          <w:szCs w:val="24"/>
        </w:rPr>
      </w:pPr>
      <w:r w:rsidRPr="00B007E1">
        <w:rPr>
          <w:sz w:val="24"/>
          <w:szCs w:val="24"/>
        </w:rPr>
        <w:t>No caso de igualdade de pontuação na classificação, serão observados os seguintes critérios de desempate:</w:t>
      </w:r>
    </w:p>
    <w:p w14:paraId="11694D59" w14:textId="77777777" w:rsidR="00D935E2" w:rsidRPr="00B007E1" w:rsidRDefault="00D935E2" w:rsidP="00C43916">
      <w:pPr>
        <w:pStyle w:val="PargrafodaLista"/>
        <w:numPr>
          <w:ilvl w:val="0"/>
          <w:numId w:val="12"/>
        </w:numPr>
        <w:spacing w:line="312" w:lineRule="auto"/>
        <w:contextualSpacing w:val="0"/>
        <w:jc w:val="both"/>
        <w:rPr>
          <w:sz w:val="24"/>
          <w:szCs w:val="24"/>
        </w:rPr>
      </w:pPr>
      <w:r w:rsidRPr="00B007E1">
        <w:rPr>
          <w:sz w:val="24"/>
          <w:szCs w:val="24"/>
        </w:rPr>
        <w:lastRenderedPageBreak/>
        <w:t xml:space="preserve">maior número de pontos no item Experiência Profissional; </w:t>
      </w:r>
    </w:p>
    <w:p w14:paraId="0FC919E4" w14:textId="77777777" w:rsidR="00D935E2" w:rsidRPr="00B007E1" w:rsidRDefault="00D935E2" w:rsidP="00C43916">
      <w:pPr>
        <w:pStyle w:val="PargrafodaLista"/>
        <w:numPr>
          <w:ilvl w:val="0"/>
          <w:numId w:val="12"/>
        </w:numPr>
        <w:spacing w:line="312" w:lineRule="auto"/>
        <w:contextualSpacing w:val="0"/>
        <w:jc w:val="both"/>
        <w:rPr>
          <w:sz w:val="24"/>
          <w:szCs w:val="24"/>
        </w:rPr>
      </w:pPr>
      <w:r w:rsidRPr="00B007E1">
        <w:rPr>
          <w:sz w:val="24"/>
          <w:szCs w:val="24"/>
        </w:rPr>
        <w:t xml:space="preserve">maior número de pontos no item Títulos; e </w:t>
      </w:r>
    </w:p>
    <w:p w14:paraId="30F2E90A" w14:textId="77777777" w:rsidR="00F46F3A" w:rsidRPr="00B007E1" w:rsidRDefault="00D935E2" w:rsidP="00C43916">
      <w:pPr>
        <w:pStyle w:val="PargrafodaLista"/>
        <w:numPr>
          <w:ilvl w:val="0"/>
          <w:numId w:val="12"/>
        </w:numPr>
        <w:spacing w:line="312" w:lineRule="auto"/>
        <w:contextualSpacing w:val="0"/>
        <w:jc w:val="both"/>
        <w:rPr>
          <w:sz w:val="24"/>
          <w:szCs w:val="24"/>
        </w:rPr>
      </w:pPr>
      <w:r w:rsidRPr="00B007E1">
        <w:rPr>
          <w:sz w:val="24"/>
          <w:szCs w:val="24"/>
        </w:rPr>
        <w:t>persistindo o empate, terá preferência o candidato com maior idade.</w:t>
      </w:r>
    </w:p>
    <w:p w14:paraId="71E2FAB9" w14:textId="77777777" w:rsidR="009970D6" w:rsidRDefault="00D935E2" w:rsidP="00731889">
      <w:pPr>
        <w:pStyle w:val="PargrafodaLista"/>
        <w:numPr>
          <w:ilvl w:val="1"/>
          <w:numId w:val="30"/>
        </w:numPr>
        <w:spacing w:line="312" w:lineRule="auto"/>
        <w:ind w:left="0" w:right="20" w:firstLine="0"/>
        <w:contextualSpacing w:val="0"/>
        <w:jc w:val="both"/>
        <w:rPr>
          <w:sz w:val="24"/>
          <w:szCs w:val="24"/>
        </w:rPr>
      </w:pPr>
      <w:r w:rsidRPr="009970D6">
        <w:rPr>
          <w:sz w:val="24"/>
          <w:szCs w:val="24"/>
        </w:rPr>
        <w:t>A divulgação da classificação preliminar dos candidatos será disponibilizada no Diário Oficial do Estado do Acre</w:t>
      </w:r>
      <w:r w:rsidR="006F24C7" w:rsidRPr="009970D6">
        <w:rPr>
          <w:sz w:val="24"/>
          <w:szCs w:val="24"/>
        </w:rPr>
        <w:t xml:space="preserve">, </w:t>
      </w:r>
      <w:r w:rsidR="003E6B49" w:rsidRPr="009970D6">
        <w:rPr>
          <w:sz w:val="24"/>
          <w:szCs w:val="24"/>
        </w:rPr>
        <w:t>e no site da</w:t>
      </w:r>
      <w:r w:rsidR="006F24C7" w:rsidRPr="009970D6">
        <w:rPr>
          <w:sz w:val="24"/>
          <w:szCs w:val="24"/>
        </w:rPr>
        <w:t xml:space="preserve"> Prefeitura Municipal de Rio Branco – </w:t>
      </w:r>
      <w:hyperlink r:id="rId7" w:history="1">
        <w:r w:rsidR="006F24C7" w:rsidRPr="009970D6">
          <w:rPr>
            <w:rStyle w:val="Hyperlink"/>
            <w:sz w:val="24"/>
            <w:szCs w:val="24"/>
          </w:rPr>
          <w:t>www.riobranco.ac.gov.br</w:t>
        </w:r>
      </w:hyperlink>
      <w:r w:rsidR="00F46F3A" w:rsidRPr="009970D6">
        <w:rPr>
          <w:sz w:val="24"/>
          <w:szCs w:val="24"/>
        </w:rPr>
        <w:t>.</w:t>
      </w:r>
    </w:p>
    <w:p w14:paraId="2BB98019" w14:textId="77777777" w:rsidR="00701913" w:rsidRPr="009970D6" w:rsidRDefault="009970D6" w:rsidP="009970D6">
      <w:pPr>
        <w:pStyle w:val="PargrafodaLista"/>
        <w:numPr>
          <w:ilvl w:val="0"/>
          <w:numId w:val="30"/>
        </w:numPr>
        <w:spacing w:line="312" w:lineRule="auto"/>
        <w:ind w:right="20"/>
        <w:contextualSpacing w:val="0"/>
        <w:jc w:val="both"/>
        <w:rPr>
          <w:b/>
          <w:sz w:val="24"/>
          <w:szCs w:val="24"/>
        </w:rPr>
      </w:pPr>
      <w:r w:rsidRPr="009970D6">
        <w:rPr>
          <w:b/>
          <w:sz w:val="24"/>
          <w:szCs w:val="24"/>
        </w:rPr>
        <w:t>DA APROVAÇÃO NO CONCURSO</w:t>
      </w:r>
      <w:r>
        <w:rPr>
          <w:b/>
          <w:sz w:val="24"/>
          <w:szCs w:val="24"/>
        </w:rPr>
        <w:t xml:space="preserve"> PÚBLICO</w:t>
      </w:r>
    </w:p>
    <w:p w14:paraId="06740059" w14:textId="77777777" w:rsidR="007D5016" w:rsidRPr="009970D6" w:rsidRDefault="007D5016" w:rsidP="00C37DAF">
      <w:pPr>
        <w:pStyle w:val="PargrafodaLista"/>
        <w:numPr>
          <w:ilvl w:val="1"/>
          <w:numId w:val="30"/>
        </w:numPr>
        <w:spacing w:line="312" w:lineRule="auto"/>
        <w:ind w:left="0" w:right="20" w:firstLine="0"/>
        <w:contextualSpacing w:val="0"/>
        <w:jc w:val="both"/>
        <w:rPr>
          <w:sz w:val="24"/>
          <w:szCs w:val="24"/>
        </w:rPr>
      </w:pPr>
      <w:r w:rsidRPr="009970D6">
        <w:rPr>
          <w:sz w:val="24"/>
          <w:szCs w:val="24"/>
        </w:rPr>
        <w:t xml:space="preserve">Considerar-se-ão aprovados os candidatos que estiverem classificados dentro das vagas disponíveis para cada </w:t>
      </w:r>
      <w:r w:rsidR="00125D54">
        <w:rPr>
          <w:sz w:val="24"/>
          <w:szCs w:val="24"/>
        </w:rPr>
        <w:t>função</w:t>
      </w:r>
      <w:r w:rsidRPr="009970D6">
        <w:rPr>
          <w:sz w:val="24"/>
          <w:szCs w:val="24"/>
        </w:rPr>
        <w:t>.</w:t>
      </w:r>
    </w:p>
    <w:p w14:paraId="2B3E11D4" w14:textId="77777777" w:rsidR="007D5016" w:rsidRPr="009970D6" w:rsidRDefault="007D5016" w:rsidP="00C37DAF">
      <w:pPr>
        <w:pStyle w:val="PargrafodaLista"/>
        <w:numPr>
          <w:ilvl w:val="1"/>
          <w:numId w:val="30"/>
        </w:numPr>
        <w:spacing w:line="312" w:lineRule="auto"/>
        <w:ind w:left="0" w:right="20" w:firstLine="0"/>
        <w:contextualSpacing w:val="0"/>
        <w:jc w:val="both"/>
        <w:rPr>
          <w:sz w:val="24"/>
          <w:szCs w:val="24"/>
        </w:rPr>
      </w:pPr>
      <w:r w:rsidRPr="009970D6">
        <w:rPr>
          <w:sz w:val="24"/>
          <w:szCs w:val="24"/>
        </w:rPr>
        <w:t xml:space="preserve">Havendo desistência, será convocado o próximo candidato classificado para </w:t>
      </w:r>
      <w:r w:rsidR="00125D54">
        <w:rPr>
          <w:sz w:val="24"/>
          <w:szCs w:val="24"/>
        </w:rPr>
        <w:t>a</w:t>
      </w:r>
      <w:r w:rsidRPr="009970D6">
        <w:rPr>
          <w:sz w:val="24"/>
          <w:szCs w:val="24"/>
        </w:rPr>
        <w:t xml:space="preserve"> respectiv</w:t>
      </w:r>
      <w:r w:rsidR="00125D54">
        <w:rPr>
          <w:sz w:val="24"/>
          <w:szCs w:val="24"/>
        </w:rPr>
        <w:t>a</w:t>
      </w:r>
      <w:r w:rsidRPr="009970D6">
        <w:rPr>
          <w:sz w:val="24"/>
          <w:szCs w:val="24"/>
        </w:rPr>
        <w:t xml:space="preserve"> </w:t>
      </w:r>
      <w:r w:rsidR="00125D54">
        <w:rPr>
          <w:sz w:val="24"/>
          <w:szCs w:val="24"/>
        </w:rPr>
        <w:t>função</w:t>
      </w:r>
      <w:r w:rsidRPr="009970D6">
        <w:rPr>
          <w:sz w:val="24"/>
          <w:szCs w:val="24"/>
        </w:rPr>
        <w:t>.</w:t>
      </w:r>
    </w:p>
    <w:p w14:paraId="073EAE09" w14:textId="77777777" w:rsidR="007D5016" w:rsidRPr="00B007E1" w:rsidRDefault="007D5016" w:rsidP="00C43916">
      <w:pPr>
        <w:spacing w:line="312" w:lineRule="auto"/>
        <w:ind w:right="20"/>
        <w:jc w:val="both"/>
        <w:rPr>
          <w:sz w:val="24"/>
          <w:szCs w:val="24"/>
        </w:rPr>
      </w:pPr>
    </w:p>
    <w:p w14:paraId="0AA755B5" w14:textId="77777777" w:rsidR="007D5016" w:rsidRPr="00B007E1" w:rsidRDefault="007D5016" w:rsidP="009970D6">
      <w:pPr>
        <w:pStyle w:val="PargrafodaLista"/>
        <w:numPr>
          <w:ilvl w:val="0"/>
          <w:numId w:val="30"/>
        </w:numPr>
        <w:spacing w:line="312" w:lineRule="auto"/>
        <w:ind w:right="20"/>
        <w:contextualSpacing w:val="0"/>
        <w:jc w:val="both"/>
        <w:rPr>
          <w:vanish/>
          <w:sz w:val="24"/>
          <w:szCs w:val="24"/>
        </w:rPr>
      </w:pPr>
      <w:r w:rsidRPr="00B007E1">
        <w:rPr>
          <w:b/>
          <w:sz w:val="24"/>
          <w:szCs w:val="24"/>
        </w:rPr>
        <w:t>DA EXCLUSÃO DO CANDIDATO</w:t>
      </w:r>
    </w:p>
    <w:p w14:paraId="508FAA57" w14:textId="77777777" w:rsidR="00C73A31" w:rsidRPr="00C37DAF" w:rsidRDefault="006F24C7" w:rsidP="00F03E5D">
      <w:pPr>
        <w:pStyle w:val="PargrafodaLista"/>
        <w:numPr>
          <w:ilvl w:val="1"/>
          <w:numId w:val="30"/>
        </w:numPr>
        <w:spacing w:line="312" w:lineRule="auto"/>
        <w:ind w:right="20"/>
        <w:contextualSpacing w:val="0"/>
        <w:jc w:val="both"/>
        <w:rPr>
          <w:sz w:val="24"/>
          <w:szCs w:val="24"/>
        </w:rPr>
      </w:pPr>
      <w:r w:rsidRPr="00C37DAF">
        <w:rPr>
          <w:sz w:val="24"/>
          <w:szCs w:val="24"/>
        </w:rPr>
        <w:t xml:space="preserve">Será excluído deste Processo Seletivo Simplificado o candidato que: </w:t>
      </w:r>
    </w:p>
    <w:p w14:paraId="32869E2D" w14:textId="77777777" w:rsidR="00C73A31"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 xml:space="preserve">apresentar documento falso; </w:t>
      </w:r>
    </w:p>
    <w:p w14:paraId="716F04A1" w14:textId="77777777" w:rsidR="00C73A31"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 xml:space="preserve">desrespeitar algum membro da Comissão do Processo Seletivo Simplificado; </w:t>
      </w:r>
    </w:p>
    <w:p w14:paraId="4B117DFD" w14:textId="77777777" w:rsidR="00C73A31"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 xml:space="preserve">descumprir quaisquer das normas deste Edital; </w:t>
      </w:r>
    </w:p>
    <w:p w14:paraId="791B2328" w14:textId="77777777" w:rsidR="00C73A31"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 xml:space="preserve">não participar de qualquer etapa deste Processo Seletivo Simplificado; </w:t>
      </w:r>
    </w:p>
    <w:p w14:paraId="2120A3FA" w14:textId="77777777" w:rsidR="00C73A31"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 xml:space="preserve">comparecer em qualquer etapa do Processo Simplificado sob efeito de bebida alcoólica e/ou sobre efeito de entorpecentes ou de substancias químicas, visivelmente identificado por qualquer membro da comissão; </w:t>
      </w:r>
    </w:p>
    <w:p w14:paraId="7C3F7DC4" w14:textId="77777777" w:rsidR="00C73A31"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comparecer em qualquer etapa do Processo Simplificado portando arma branca ou arma de fogo, ainda que o candidato possua o porte de arma</w:t>
      </w:r>
      <w:r w:rsidR="00C37949" w:rsidRPr="00B007E1">
        <w:rPr>
          <w:sz w:val="24"/>
          <w:szCs w:val="24"/>
        </w:rPr>
        <w:t xml:space="preserve">, ficando, pois, </w:t>
      </w:r>
      <w:r w:rsidRPr="00B007E1">
        <w:rPr>
          <w:sz w:val="24"/>
          <w:szCs w:val="24"/>
        </w:rPr>
        <w:t xml:space="preserve">impedido de realizar a entrevista armado; e </w:t>
      </w:r>
    </w:p>
    <w:p w14:paraId="2AC8C124" w14:textId="77777777" w:rsidR="006F24C7" w:rsidRPr="00B007E1" w:rsidRDefault="006F24C7" w:rsidP="00C43916">
      <w:pPr>
        <w:pStyle w:val="PargrafodaLista"/>
        <w:numPr>
          <w:ilvl w:val="0"/>
          <w:numId w:val="14"/>
        </w:numPr>
        <w:spacing w:line="312" w:lineRule="auto"/>
        <w:contextualSpacing w:val="0"/>
        <w:jc w:val="both"/>
        <w:rPr>
          <w:sz w:val="24"/>
          <w:szCs w:val="24"/>
        </w:rPr>
      </w:pPr>
      <w:r w:rsidRPr="00B007E1">
        <w:rPr>
          <w:sz w:val="24"/>
          <w:szCs w:val="24"/>
        </w:rPr>
        <w:t xml:space="preserve">for surpreendido portando celular durante a realização da </w:t>
      </w:r>
      <w:r w:rsidR="00C37949" w:rsidRPr="00B007E1">
        <w:rPr>
          <w:sz w:val="24"/>
          <w:szCs w:val="24"/>
        </w:rPr>
        <w:t>entrevista, devendo assim ser os aparelhos</w:t>
      </w:r>
      <w:r w:rsidRPr="00B007E1">
        <w:rPr>
          <w:sz w:val="24"/>
          <w:szCs w:val="24"/>
        </w:rPr>
        <w:t xml:space="preserve"> desligados, retiradas as baterias, e guardado</w:t>
      </w:r>
      <w:r w:rsidR="00C37949" w:rsidRPr="00B007E1">
        <w:rPr>
          <w:sz w:val="24"/>
          <w:szCs w:val="24"/>
        </w:rPr>
        <w:t>s</w:t>
      </w:r>
      <w:r w:rsidRPr="00B007E1">
        <w:rPr>
          <w:sz w:val="24"/>
          <w:szCs w:val="24"/>
        </w:rPr>
        <w:t xml:space="preserve"> até a saída definitiva do local da</w:t>
      </w:r>
      <w:r w:rsidR="00C37949" w:rsidRPr="00B007E1">
        <w:rPr>
          <w:sz w:val="24"/>
          <w:szCs w:val="24"/>
        </w:rPr>
        <w:t xml:space="preserve"> sua</w:t>
      </w:r>
      <w:r w:rsidRPr="00B007E1">
        <w:rPr>
          <w:sz w:val="24"/>
          <w:szCs w:val="24"/>
        </w:rPr>
        <w:t xml:space="preserve"> realização</w:t>
      </w:r>
      <w:r w:rsidR="00C37949" w:rsidRPr="00B007E1">
        <w:rPr>
          <w:sz w:val="24"/>
          <w:szCs w:val="24"/>
        </w:rPr>
        <w:t>.</w:t>
      </w:r>
    </w:p>
    <w:p w14:paraId="72A63C25" w14:textId="77777777" w:rsidR="00701913" w:rsidRPr="00B007E1" w:rsidRDefault="00701913" w:rsidP="00C43916">
      <w:pPr>
        <w:pStyle w:val="PargrafodaLista"/>
        <w:spacing w:line="312" w:lineRule="auto"/>
        <w:contextualSpacing w:val="0"/>
        <w:jc w:val="both"/>
        <w:rPr>
          <w:sz w:val="24"/>
          <w:szCs w:val="24"/>
        </w:rPr>
      </w:pPr>
    </w:p>
    <w:p w14:paraId="6E5E4EE0" w14:textId="77777777" w:rsidR="00F03E5D" w:rsidRPr="00C37DAF" w:rsidRDefault="007D5016" w:rsidP="00C37DAF">
      <w:pPr>
        <w:pStyle w:val="PargrafodaLista"/>
        <w:numPr>
          <w:ilvl w:val="0"/>
          <w:numId w:val="30"/>
        </w:numPr>
        <w:spacing w:line="312" w:lineRule="auto"/>
        <w:ind w:left="0" w:right="20" w:firstLine="0"/>
        <w:contextualSpacing w:val="0"/>
        <w:jc w:val="both"/>
        <w:rPr>
          <w:vanish/>
          <w:sz w:val="24"/>
          <w:szCs w:val="24"/>
        </w:rPr>
      </w:pPr>
      <w:r w:rsidRPr="00B007E1">
        <w:rPr>
          <w:b/>
          <w:sz w:val="24"/>
          <w:szCs w:val="24"/>
        </w:rPr>
        <w:t>DOS RECURSOS</w:t>
      </w:r>
    </w:p>
    <w:p w14:paraId="3304D5E5" w14:textId="77777777" w:rsidR="00C73A31" w:rsidRPr="00B007E1" w:rsidRDefault="00C73A31" w:rsidP="00F03E5D">
      <w:pPr>
        <w:pStyle w:val="PargrafodaLista"/>
        <w:spacing w:line="312" w:lineRule="auto"/>
        <w:ind w:left="0" w:right="20"/>
        <w:contextualSpacing w:val="0"/>
        <w:jc w:val="both"/>
        <w:rPr>
          <w:sz w:val="24"/>
          <w:szCs w:val="24"/>
        </w:rPr>
      </w:pPr>
      <w:r w:rsidRPr="00B007E1">
        <w:rPr>
          <w:sz w:val="24"/>
          <w:szCs w:val="24"/>
        </w:rPr>
        <w:t xml:space="preserve">Os candidatos poderão interpor Recurso Administrativo no prazo máximo de 02 (dois) dias úteis após a publicação do resultado da Análise de Currículos e da Entrevista no Diário Oficial do Estado do Acre. </w:t>
      </w:r>
    </w:p>
    <w:p w14:paraId="5B8E8908" w14:textId="77777777" w:rsidR="00C73A31" w:rsidRPr="00B007E1" w:rsidRDefault="00C73A31" w:rsidP="009970D6">
      <w:pPr>
        <w:pStyle w:val="PargrafodaLista"/>
        <w:numPr>
          <w:ilvl w:val="1"/>
          <w:numId w:val="31"/>
        </w:numPr>
        <w:spacing w:line="312" w:lineRule="auto"/>
        <w:ind w:right="20"/>
        <w:contextualSpacing w:val="0"/>
        <w:jc w:val="both"/>
        <w:rPr>
          <w:sz w:val="24"/>
          <w:szCs w:val="24"/>
        </w:rPr>
      </w:pPr>
      <w:r w:rsidRPr="00B007E1">
        <w:rPr>
          <w:sz w:val="24"/>
          <w:szCs w:val="24"/>
        </w:rPr>
        <w:t xml:space="preserve">Os recursos deverão ser: </w:t>
      </w:r>
    </w:p>
    <w:p w14:paraId="062BE5C1" w14:textId="77777777" w:rsidR="00C73A31" w:rsidRPr="00B007E1" w:rsidRDefault="00C73A31" w:rsidP="00C43916">
      <w:pPr>
        <w:pStyle w:val="PargrafodaLista"/>
        <w:numPr>
          <w:ilvl w:val="0"/>
          <w:numId w:val="16"/>
        </w:numPr>
        <w:spacing w:line="312" w:lineRule="auto"/>
        <w:contextualSpacing w:val="0"/>
        <w:jc w:val="both"/>
        <w:rPr>
          <w:sz w:val="24"/>
          <w:szCs w:val="24"/>
        </w:rPr>
      </w:pPr>
      <w:r w:rsidRPr="00B007E1">
        <w:rPr>
          <w:sz w:val="24"/>
          <w:szCs w:val="24"/>
        </w:rPr>
        <w:t>dirigidos à Comissão do Processo Seletivo Simplificado, por meio eletrônico, após os resultados provisórios a serem divulgados em Edital, publicado no D</w:t>
      </w:r>
      <w:r w:rsidR="003E6B49" w:rsidRPr="00B007E1">
        <w:rPr>
          <w:sz w:val="24"/>
          <w:szCs w:val="24"/>
        </w:rPr>
        <w:t>iário Oficial do Estado do Acre</w:t>
      </w:r>
      <w:r w:rsidRPr="00B007E1">
        <w:rPr>
          <w:sz w:val="24"/>
          <w:szCs w:val="24"/>
        </w:rPr>
        <w:t xml:space="preserve"> (www.diario.ac.gov.br), informando a data e horário para a abertura de recurso contra os resultados; e </w:t>
      </w:r>
    </w:p>
    <w:p w14:paraId="5D19DB87" w14:textId="77777777" w:rsidR="00120BFE" w:rsidRPr="00B007E1" w:rsidRDefault="00C73A31" w:rsidP="00C43916">
      <w:pPr>
        <w:pStyle w:val="PargrafodaLista"/>
        <w:numPr>
          <w:ilvl w:val="0"/>
          <w:numId w:val="16"/>
        </w:numPr>
        <w:spacing w:line="312" w:lineRule="auto"/>
        <w:contextualSpacing w:val="0"/>
        <w:jc w:val="both"/>
        <w:rPr>
          <w:sz w:val="24"/>
          <w:szCs w:val="24"/>
        </w:rPr>
      </w:pPr>
      <w:r w:rsidRPr="00B007E1">
        <w:rPr>
          <w:sz w:val="24"/>
          <w:szCs w:val="24"/>
        </w:rPr>
        <w:t>elaborados em conformid</w:t>
      </w:r>
      <w:r w:rsidR="00120BFE" w:rsidRPr="00B007E1">
        <w:rPr>
          <w:sz w:val="24"/>
          <w:szCs w:val="24"/>
        </w:rPr>
        <w:t>ade com os seguintes critérios:</w:t>
      </w:r>
    </w:p>
    <w:p w14:paraId="4407AFA5" w14:textId="77777777" w:rsidR="00C73A31" w:rsidRPr="00B007E1" w:rsidRDefault="00C73A31" w:rsidP="00C43916">
      <w:pPr>
        <w:pStyle w:val="PargrafodaLista"/>
        <w:numPr>
          <w:ilvl w:val="0"/>
          <w:numId w:val="17"/>
        </w:numPr>
        <w:tabs>
          <w:tab w:val="left" w:pos="1134"/>
        </w:tabs>
        <w:spacing w:line="312" w:lineRule="auto"/>
        <w:ind w:hanging="11"/>
        <w:contextualSpacing w:val="0"/>
        <w:jc w:val="both"/>
        <w:rPr>
          <w:sz w:val="24"/>
          <w:szCs w:val="24"/>
        </w:rPr>
      </w:pPr>
      <w:r w:rsidRPr="00B007E1">
        <w:rPr>
          <w:sz w:val="24"/>
          <w:szCs w:val="24"/>
        </w:rPr>
        <w:t xml:space="preserve">apresentação em forma livre; e </w:t>
      </w:r>
    </w:p>
    <w:p w14:paraId="75EA3277" w14:textId="77777777" w:rsidR="00C73A31" w:rsidRPr="00B007E1" w:rsidRDefault="00C73A31" w:rsidP="00C43916">
      <w:pPr>
        <w:pStyle w:val="PargrafodaLista"/>
        <w:numPr>
          <w:ilvl w:val="0"/>
          <w:numId w:val="17"/>
        </w:numPr>
        <w:tabs>
          <w:tab w:val="left" w:pos="1134"/>
        </w:tabs>
        <w:spacing w:line="312" w:lineRule="auto"/>
        <w:ind w:hanging="11"/>
        <w:contextualSpacing w:val="0"/>
        <w:jc w:val="both"/>
        <w:rPr>
          <w:sz w:val="24"/>
          <w:szCs w:val="24"/>
        </w:rPr>
      </w:pPr>
      <w:r w:rsidRPr="00B007E1">
        <w:rPr>
          <w:sz w:val="24"/>
          <w:szCs w:val="24"/>
        </w:rPr>
        <w:t>contendo obrigatoriamente o nome do candidato, CPF, as alegações e seus fundamentos.</w:t>
      </w:r>
    </w:p>
    <w:p w14:paraId="349F0427" w14:textId="77777777" w:rsidR="00C73A31" w:rsidRPr="00B007E1" w:rsidRDefault="00C73A31" w:rsidP="00C43916">
      <w:pPr>
        <w:pStyle w:val="PargrafodaLista"/>
        <w:numPr>
          <w:ilvl w:val="0"/>
          <w:numId w:val="16"/>
        </w:numPr>
        <w:spacing w:line="312" w:lineRule="auto"/>
        <w:contextualSpacing w:val="0"/>
        <w:jc w:val="both"/>
        <w:rPr>
          <w:sz w:val="24"/>
          <w:szCs w:val="24"/>
        </w:rPr>
      </w:pPr>
      <w:r w:rsidRPr="00B007E1">
        <w:rPr>
          <w:sz w:val="24"/>
          <w:szCs w:val="24"/>
        </w:rPr>
        <w:t xml:space="preserve">O candidato poderá questionar apenas sua própria nota. </w:t>
      </w:r>
    </w:p>
    <w:p w14:paraId="536F2EFF" w14:textId="77777777" w:rsidR="00C73A31" w:rsidRPr="00B007E1" w:rsidRDefault="00C73A31" w:rsidP="009970D6">
      <w:pPr>
        <w:pStyle w:val="PargrafodaLista"/>
        <w:numPr>
          <w:ilvl w:val="1"/>
          <w:numId w:val="31"/>
        </w:numPr>
        <w:spacing w:line="312" w:lineRule="auto"/>
        <w:ind w:left="0" w:right="20" w:firstLine="0"/>
        <w:contextualSpacing w:val="0"/>
        <w:jc w:val="both"/>
        <w:rPr>
          <w:sz w:val="24"/>
          <w:szCs w:val="24"/>
        </w:rPr>
      </w:pPr>
      <w:r w:rsidRPr="00B007E1">
        <w:rPr>
          <w:sz w:val="24"/>
          <w:szCs w:val="24"/>
        </w:rPr>
        <w:t>A Comissão publicará a resposta da avaliação dos eventuais recursos apresentados</w:t>
      </w:r>
      <w:r w:rsidR="00B51A67" w:rsidRPr="00B007E1">
        <w:rPr>
          <w:sz w:val="24"/>
          <w:szCs w:val="24"/>
        </w:rPr>
        <w:t>, igualmente no Diário Oficial do Estado do Acre (www.diario.ac.gov.br)</w:t>
      </w:r>
      <w:r w:rsidR="003E6B49" w:rsidRPr="00B007E1">
        <w:rPr>
          <w:sz w:val="24"/>
          <w:szCs w:val="24"/>
        </w:rPr>
        <w:t>.</w:t>
      </w:r>
      <w:r w:rsidRPr="00B007E1">
        <w:rPr>
          <w:sz w:val="24"/>
          <w:szCs w:val="24"/>
        </w:rPr>
        <w:t xml:space="preserve"> </w:t>
      </w:r>
    </w:p>
    <w:p w14:paraId="6B6ADCE1" w14:textId="77777777" w:rsidR="00C73A31" w:rsidRPr="00B007E1" w:rsidRDefault="00C73A31" w:rsidP="009970D6">
      <w:pPr>
        <w:pStyle w:val="PargrafodaLista"/>
        <w:numPr>
          <w:ilvl w:val="1"/>
          <w:numId w:val="31"/>
        </w:numPr>
        <w:spacing w:line="312" w:lineRule="auto"/>
        <w:ind w:left="0" w:right="20" w:firstLine="0"/>
        <w:contextualSpacing w:val="0"/>
        <w:jc w:val="both"/>
        <w:rPr>
          <w:sz w:val="24"/>
          <w:szCs w:val="24"/>
        </w:rPr>
      </w:pPr>
      <w:r w:rsidRPr="00B007E1">
        <w:rPr>
          <w:sz w:val="24"/>
          <w:szCs w:val="24"/>
        </w:rPr>
        <w:t xml:space="preserve">Será indeferido liminarmente o recurso ou pedido de revisão que: </w:t>
      </w:r>
    </w:p>
    <w:p w14:paraId="7DA88152" w14:textId="77777777" w:rsidR="00C73A31" w:rsidRPr="00B007E1" w:rsidRDefault="00C73A31" w:rsidP="00C43916">
      <w:pPr>
        <w:pStyle w:val="PargrafodaLista"/>
        <w:numPr>
          <w:ilvl w:val="0"/>
          <w:numId w:val="19"/>
        </w:numPr>
        <w:tabs>
          <w:tab w:val="left" w:pos="1134"/>
        </w:tabs>
        <w:spacing w:line="312" w:lineRule="auto"/>
        <w:ind w:hanging="11"/>
        <w:contextualSpacing w:val="0"/>
        <w:jc w:val="both"/>
        <w:rPr>
          <w:sz w:val="24"/>
          <w:szCs w:val="24"/>
        </w:rPr>
      </w:pPr>
      <w:r w:rsidRPr="00B007E1">
        <w:rPr>
          <w:sz w:val="24"/>
          <w:szCs w:val="24"/>
        </w:rPr>
        <w:t xml:space="preserve">descumprir as determinações constantes neste Edital; e </w:t>
      </w:r>
    </w:p>
    <w:p w14:paraId="4476220C" w14:textId="77777777" w:rsidR="00C73A31" w:rsidRPr="00B007E1" w:rsidRDefault="00C73A31" w:rsidP="00C43916">
      <w:pPr>
        <w:pStyle w:val="PargrafodaLista"/>
        <w:numPr>
          <w:ilvl w:val="0"/>
          <w:numId w:val="19"/>
        </w:numPr>
        <w:tabs>
          <w:tab w:val="left" w:pos="1134"/>
        </w:tabs>
        <w:spacing w:line="312" w:lineRule="auto"/>
        <w:ind w:hanging="11"/>
        <w:contextualSpacing w:val="0"/>
        <w:jc w:val="both"/>
        <w:rPr>
          <w:sz w:val="24"/>
          <w:szCs w:val="24"/>
        </w:rPr>
      </w:pPr>
      <w:r w:rsidRPr="00B007E1">
        <w:rPr>
          <w:sz w:val="24"/>
          <w:szCs w:val="24"/>
        </w:rPr>
        <w:t xml:space="preserve">for apresentado fora do prazo ou fora de contexto. </w:t>
      </w:r>
    </w:p>
    <w:p w14:paraId="0304F88F" w14:textId="77777777" w:rsidR="00C73A31" w:rsidRDefault="00C73A31" w:rsidP="009970D6">
      <w:pPr>
        <w:pStyle w:val="PargrafodaLista"/>
        <w:numPr>
          <w:ilvl w:val="1"/>
          <w:numId w:val="31"/>
        </w:numPr>
        <w:spacing w:line="312" w:lineRule="auto"/>
        <w:ind w:left="0" w:right="20" w:firstLine="0"/>
        <w:contextualSpacing w:val="0"/>
        <w:jc w:val="both"/>
        <w:rPr>
          <w:sz w:val="24"/>
          <w:szCs w:val="24"/>
        </w:rPr>
      </w:pPr>
      <w:r w:rsidRPr="00B007E1">
        <w:rPr>
          <w:sz w:val="24"/>
          <w:szCs w:val="24"/>
        </w:rPr>
        <w:t>A Banca Examinadora constitui a última instância para recurso ou revisão, sendo soberana em suas decisões, razão pela qual não caberão recursos adicionais.</w:t>
      </w:r>
    </w:p>
    <w:p w14:paraId="70C04363" w14:textId="77777777" w:rsidR="00E427A0" w:rsidRPr="00B007E1" w:rsidRDefault="00E427A0" w:rsidP="00E427A0">
      <w:pPr>
        <w:pStyle w:val="PargrafodaLista"/>
        <w:spacing w:line="312" w:lineRule="auto"/>
        <w:ind w:left="0" w:right="20"/>
        <w:contextualSpacing w:val="0"/>
        <w:jc w:val="both"/>
        <w:rPr>
          <w:sz w:val="24"/>
          <w:szCs w:val="24"/>
        </w:rPr>
      </w:pPr>
    </w:p>
    <w:p w14:paraId="1AE62B13" w14:textId="77777777" w:rsidR="00120BFE" w:rsidRPr="00B007E1" w:rsidRDefault="007D5016" w:rsidP="009970D6">
      <w:pPr>
        <w:pStyle w:val="PargrafodaLista"/>
        <w:numPr>
          <w:ilvl w:val="0"/>
          <w:numId w:val="31"/>
        </w:numPr>
        <w:spacing w:line="312" w:lineRule="auto"/>
        <w:ind w:left="0" w:right="20" w:firstLine="0"/>
        <w:contextualSpacing w:val="0"/>
        <w:jc w:val="both"/>
        <w:rPr>
          <w:vanish/>
          <w:sz w:val="24"/>
          <w:szCs w:val="24"/>
        </w:rPr>
      </w:pPr>
      <w:r w:rsidRPr="00B007E1">
        <w:rPr>
          <w:b/>
          <w:sz w:val="24"/>
          <w:szCs w:val="24"/>
        </w:rPr>
        <w:t>DAS CONDIÇÕES DE HABILITAÇÃO PARA CONTRATAÇÃO</w:t>
      </w:r>
    </w:p>
    <w:p w14:paraId="0B0F36EC" w14:textId="77777777" w:rsidR="003E6B49" w:rsidRPr="00B007E1" w:rsidRDefault="003E6B49" w:rsidP="00F03E5D">
      <w:pPr>
        <w:pStyle w:val="PargrafodaLista"/>
        <w:spacing w:line="312" w:lineRule="auto"/>
        <w:ind w:left="0" w:right="20"/>
        <w:contextualSpacing w:val="0"/>
        <w:jc w:val="both"/>
        <w:rPr>
          <w:sz w:val="24"/>
          <w:szCs w:val="24"/>
        </w:rPr>
      </w:pPr>
      <w:r w:rsidRPr="00B007E1">
        <w:rPr>
          <w:sz w:val="24"/>
          <w:szCs w:val="24"/>
        </w:rPr>
        <w:t xml:space="preserve">A contratação dos candidatos obedecerá rigorosamente à classificação para cada </w:t>
      </w:r>
      <w:r w:rsidR="00125D54">
        <w:rPr>
          <w:sz w:val="24"/>
          <w:szCs w:val="24"/>
        </w:rPr>
        <w:t>função</w:t>
      </w:r>
      <w:r w:rsidRPr="00B007E1">
        <w:rPr>
          <w:sz w:val="24"/>
          <w:szCs w:val="24"/>
        </w:rPr>
        <w:t xml:space="preserve">, publicada no Diário Oficial do Estado do Acre, que será a fonte oficial para tomada de conhecimento das informações de convocação para contratação. </w:t>
      </w:r>
    </w:p>
    <w:p w14:paraId="61BAA5FE" w14:textId="77777777" w:rsidR="003E6B49" w:rsidRPr="00B007E1" w:rsidRDefault="003E6B49" w:rsidP="009970D6">
      <w:pPr>
        <w:pStyle w:val="PargrafodaLista"/>
        <w:numPr>
          <w:ilvl w:val="1"/>
          <w:numId w:val="32"/>
        </w:numPr>
        <w:spacing w:line="312" w:lineRule="auto"/>
        <w:ind w:left="0" w:right="20" w:firstLine="0"/>
        <w:contextualSpacing w:val="0"/>
        <w:jc w:val="both"/>
        <w:rPr>
          <w:sz w:val="24"/>
          <w:szCs w:val="24"/>
        </w:rPr>
      </w:pPr>
      <w:r w:rsidRPr="00B007E1">
        <w:rPr>
          <w:sz w:val="24"/>
          <w:szCs w:val="24"/>
        </w:rPr>
        <w:lastRenderedPageBreak/>
        <w:t xml:space="preserve">A contratação dar-se-á pelo período de </w:t>
      </w:r>
      <w:r w:rsidR="00BF0491" w:rsidRPr="00B007E1">
        <w:rPr>
          <w:sz w:val="24"/>
          <w:szCs w:val="24"/>
        </w:rPr>
        <w:t>24</w:t>
      </w:r>
      <w:r w:rsidRPr="00B007E1">
        <w:rPr>
          <w:sz w:val="24"/>
          <w:szCs w:val="24"/>
        </w:rPr>
        <w:t xml:space="preserve"> (</w:t>
      </w:r>
      <w:r w:rsidR="00BF0491" w:rsidRPr="00B007E1">
        <w:rPr>
          <w:sz w:val="24"/>
          <w:szCs w:val="24"/>
        </w:rPr>
        <w:t>vinte e quatro</w:t>
      </w:r>
      <w:r w:rsidRPr="00B007E1">
        <w:rPr>
          <w:sz w:val="24"/>
          <w:szCs w:val="24"/>
        </w:rPr>
        <w:t xml:space="preserve">) meses nos termos do </w:t>
      </w:r>
      <w:r w:rsidR="00454704" w:rsidRPr="00B007E1">
        <w:rPr>
          <w:sz w:val="24"/>
          <w:szCs w:val="24"/>
        </w:rPr>
        <w:t xml:space="preserve">artigo </w:t>
      </w:r>
      <w:r w:rsidR="00BF0491" w:rsidRPr="00B007E1">
        <w:rPr>
          <w:sz w:val="24"/>
          <w:szCs w:val="24"/>
        </w:rPr>
        <w:t>2</w:t>
      </w:r>
      <w:r w:rsidR="00454704" w:rsidRPr="00B007E1">
        <w:rPr>
          <w:sz w:val="24"/>
          <w:szCs w:val="24"/>
        </w:rPr>
        <w:t>º</w:t>
      </w:r>
      <w:r w:rsidR="00BF0491" w:rsidRPr="00B007E1">
        <w:rPr>
          <w:sz w:val="24"/>
          <w:szCs w:val="24"/>
        </w:rPr>
        <w:t>,</w:t>
      </w:r>
      <w:r w:rsidR="00454704" w:rsidRPr="00B007E1">
        <w:rPr>
          <w:sz w:val="24"/>
          <w:szCs w:val="24"/>
        </w:rPr>
        <w:t xml:space="preserve"> §</w:t>
      </w:r>
      <w:r w:rsidR="00BF0491" w:rsidRPr="00B007E1">
        <w:rPr>
          <w:sz w:val="24"/>
          <w:szCs w:val="24"/>
        </w:rPr>
        <w:t>1</w:t>
      </w:r>
      <w:r w:rsidR="00454704" w:rsidRPr="00B007E1">
        <w:rPr>
          <w:sz w:val="24"/>
          <w:szCs w:val="24"/>
        </w:rPr>
        <w:t>º, Inciso II da Lei Municipal nº 1.663/2007</w:t>
      </w:r>
      <w:r w:rsidRPr="00B007E1">
        <w:rPr>
          <w:sz w:val="24"/>
          <w:szCs w:val="24"/>
        </w:rPr>
        <w:t>, mediante assinatura de Termo de Contrato firmado entre as partes</w:t>
      </w:r>
      <w:r w:rsidR="00CD0FAC">
        <w:rPr>
          <w:sz w:val="24"/>
          <w:szCs w:val="24"/>
        </w:rPr>
        <w:t>, sendo vedada a prorrogação</w:t>
      </w:r>
      <w:r w:rsidRPr="00B007E1">
        <w:rPr>
          <w:sz w:val="24"/>
          <w:szCs w:val="24"/>
        </w:rPr>
        <w:t xml:space="preserve">. </w:t>
      </w:r>
    </w:p>
    <w:p w14:paraId="507EEC32" w14:textId="77777777" w:rsidR="003E6B49" w:rsidRPr="00B007E1" w:rsidRDefault="003E6B49" w:rsidP="009970D6">
      <w:pPr>
        <w:pStyle w:val="PargrafodaLista"/>
        <w:numPr>
          <w:ilvl w:val="1"/>
          <w:numId w:val="32"/>
        </w:numPr>
        <w:spacing w:line="312" w:lineRule="auto"/>
        <w:ind w:left="0" w:right="20" w:firstLine="0"/>
        <w:contextualSpacing w:val="0"/>
        <w:jc w:val="both"/>
        <w:rPr>
          <w:sz w:val="24"/>
          <w:szCs w:val="24"/>
        </w:rPr>
      </w:pPr>
      <w:r w:rsidRPr="00B007E1">
        <w:rPr>
          <w:sz w:val="24"/>
          <w:szCs w:val="24"/>
        </w:rPr>
        <w:t xml:space="preserve">Para ser contratado, o candidato deverá satisfazer, cumulativamente, os seguintes requisitos: </w:t>
      </w:r>
    </w:p>
    <w:p w14:paraId="30381BB9"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ser aprovado neste Processo Seletivo Simplificado; </w:t>
      </w:r>
    </w:p>
    <w:p w14:paraId="738C4EB6"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ser brasileiro nato ou naturalizado; </w:t>
      </w:r>
    </w:p>
    <w:p w14:paraId="68B49965"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possuir os requisitos exigidos para o exercício </w:t>
      </w:r>
      <w:r w:rsidR="00125D54">
        <w:rPr>
          <w:sz w:val="24"/>
          <w:szCs w:val="24"/>
        </w:rPr>
        <w:t>da função</w:t>
      </w:r>
      <w:r w:rsidRPr="00B007E1">
        <w:rPr>
          <w:sz w:val="24"/>
          <w:szCs w:val="24"/>
        </w:rPr>
        <w:t xml:space="preserve">, conforme definido neste Edital; </w:t>
      </w:r>
    </w:p>
    <w:p w14:paraId="736DAC80"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estar em dia com as obrigações eleitorais; </w:t>
      </w:r>
    </w:p>
    <w:p w14:paraId="517FB185"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estar em dia com as obrigações militares (candidatos do sexo masculino); </w:t>
      </w:r>
    </w:p>
    <w:p w14:paraId="2ACA2172"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ter idade mínima de 18 anos completos a data da contratação; </w:t>
      </w:r>
    </w:p>
    <w:p w14:paraId="2771DBFF"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firmar declaração de não está cumprindo sanção por inidoneidade, aplicada por qualquer órgão público ou entidade da esfera Federal, Estadual ou Municipal; </w:t>
      </w:r>
    </w:p>
    <w:p w14:paraId="56118759"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ser considerado apto física e mentalmente para o exercício </w:t>
      </w:r>
      <w:r w:rsidR="00125D54">
        <w:rPr>
          <w:sz w:val="24"/>
          <w:szCs w:val="24"/>
        </w:rPr>
        <w:t>da função</w:t>
      </w:r>
      <w:r w:rsidRPr="00B007E1">
        <w:rPr>
          <w:sz w:val="24"/>
          <w:szCs w:val="24"/>
        </w:rPr>
        <w:t xml:space="preserve"> no exame médico pré</w:t>
      </w:r>
      <w:r w:rsidR="0088344D" w:rsidRPr="00B007E1">
        <w:rPr>
          <w:sz w:val="24"/>
          <w:szCs w:val="24"/>
        </w:rPr>
        <w:t xml:space="preserve"> </w:t>
      </w:r>
      <w:r w:rsidRPr="00B007E1">
        <w:rPr>
          <w:sz w:val="24"/>
          <w:szCs w:val="24"/>
        </w:rPr>
        <w:t xml:space="preserve">admissional, devendo o candidato apresentar os exames clínicos e laboratoriais, os quais correrão as suas expensas; </w:t>
      </w:r>
    </w:p>
    <w:p w14:paraId="798246A2" w14:textId="77777777" w:rsidR="003B328F"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 xml:space="preserve">cumprir as determinações deste Edital; </w:t>
      </w:r>
    </w:p>
    <w:p w14:paraId="15DCA4DF" w14:textId="77777777" w:rsidR="00E94F1D" w:rsidRDefault="003B328F" w:rsidP="00C43916">
      <w:pPr>
        <w:pStyle w:val="PargrafodaLista"/>
        <w:numPr>
          <w:ilvl w:val="0"/>
          <w:numId w:val="21"/>
        </w:numPr>
        <w:spacing w:line="312" w:lineRule="auto"/>
        <w:ind w:left="1134" w:hanging="425"/>
        <w:contextualSpacing w:val="0"/>
        <w:jc w:val="both"/>
        <w:rPr>
          <w:sz w:val="24"/>
          <w:szCs w:val="24"/>
        </w:rPr>
      </w:pPr>
      <w:r>
        <w:rPr>
          <w:sz w:val="24"/>
          <w:szCs w:val="24"/>
        </w:rPr>
        <w:t xml:space="preserve">encontrar-se em pleno gozo de seus direitos políticos e civis; </w:t>
      </w:r>
    </w:p>
    <w:p w14:paraId="4CADC7C4" w14:textId="77777777" w:rsidR="003E6B49" w:rsidRPr="00E94F1D" w:rsidRDefault="00E94F1D" w:rsidP="00FF7C37">
      <w:pPr>
        <w:pStyle w:val="PargrafodaLista"/>
        <w:numPr>
          <w:ilvl w:val="0"/>
          <w:numId w:val="21"/>
        </w:numPr>
        <w:spacing w:line="312" w:lineRule="auto"/>
        <w:ind w:left="1134" w:hanging="425"/>
        <w:contextualSpacing w:val="0"/>
        <w:jc w:val="both"/>
        <w:rPr>
          <w:sz w:val="24"/>
          <w:szCs w:val="24"/>
        </w:rPr>
      </w:pPr>
      <w:r w:rsidRPr="00E94F1D">
        <w:rPr>
          <w:sz w:val="24"/>
          <w:szCs w:val="24"/>
        </w:rPr>
        <w:t xml:space="preserve">estar registrado e com a situação regularizada junto ao órgão de conselho de classe correspondente a sua formação profissional, quando houver, devidamente comprovado com a documentação exigida; </w:t>
      </w:r>
      <w:r w:rsidR="003E6B49" w:rsidRPr="00E94F1D">
        <w:rPr>
          <w:sz w:val="24"/>
          <w:szCs w:val="24"/>
        </w:rPr>
        <w:t xml:space="preserve">e </w:t>
      </w:r>
    </w:p>
    <w:p w14:paraId="41D5925B" w14:textId="77777777" w:rsidR="003E6B49" w:rsidRPr="00B007E1" w:rsidRDefault="003E6B49" w:rsidP="00C43916">
      <w:pPr>
        <w:pStyle w:val="PargrafodaLista"/>
        <w:numPr>
          <w:ilvl w:val="0"/>
          <w:numId w:val="21"/>
        </w:numPr>
        <w:spacing w:line="312" w:lineRule="auto"/>
        <w:ind w:left="1134" w:hanging="425"/>
        <w:contextualSpacing w:val="0"/>
        <w:jc w:val="both"/>
        <w:rPr>
          <w:sz w:val="24"/>
          <w:szCs w:val="24"/>
        </w:rPr>
      </w:pPr>
      <w:r w:rsidRPr="00B007E1">
        <w:rPr>
          <w:sz w:val="24"/>
          <w:szCs w:val="24"/>
        </w:rPr>
        <w:t>não acumular cargos, empregos e ou funções públicas, salvo no</w:t>
      </w:r>
      <w:r w:rsidR="0088344D" w:rsidRPr="00B007E1">
        <w:rPr>
          <w:sz w:val="24"/>
          <w:szCs w:val="24"/>
        </w:rPr>
        <w:t>s casos constitucionalmente admi</w:t>
      </w:r>
      <w:r w:rsidRPr="00B007E1">
        <w:rPr>
          <w:sz w:val="24"/>
          <w:szCs w:val="24"/>
        </w:rPr>
        <w:t xml:space="preserve">tidos. </w:t>
      </w:r>
    </w:p>
    <w:p w14:paraId="395C72F8" w14:textId="77777777" w:rsidR="003E6B49" w:rsidRPr="00B007E1" w:rsidRDefault="00BF0491" w:rsidP="009970D6">
      <w:pPr>
        <w:pStyle w:val="PargrafodaLista"/>
        <w:numPr>
          <w:ilvl w:val="1"/>
          <w:numId w:val="32"/>
        </w:numPr>
        <w:spacing w:line="312" w:lineRule="auto"/>
        <w:ind w:left="0" w:right="20" w:firstLine="0"/>
        <w:contextualSpacing w:val="0"/>
        <w:jc w:val="both"/>
        <w:rPr>
          <w:sz w:val="24"/>
          <w:szCs w:val="24"/>
        </w:rPr>
      </w:pPr>
      <w:r w:rsidRPr="00B007E1">
        <w:rPr>
          <w:sz w:val="24"/>
          <w:szCs w:val="24"/>
        </w:rPr>
        <w:t>No prazo de 05 (cinco) dias úteis a contar da convocação, o</w:t>
      </w:r>
      <w:r w:rsidR="003E6B49" w:rsidRPr="00B007E1">
        <w:rPr>
          <w:sz w:val="24"/>
          <w:szCs w:val="24"/>
        </w:rPr>
        <w:t xml:space="preserve">s candidatos </w:t>
      </w:r>
      <w:r w:rsidRPr="00B007E1">
        <w:rPr>
          <w:sz w:val="24"/>
          <w:szCs w:val="24"/>
        </w:rPr>
        <w:t xml:space="preserve">aprovados </w:t>
      </w:r>
      <w:r w:rsidR="003E6B49" w:rsidRPr="00B007E1">
        <w:rPr>
          <w:sz w:val="24"/>
          <w:szCs w:val="24"/>
        </w:rPr>
        <w:t xml:space="preserve">deverão apresentar-se nos locais e horários definidos no Diário Oficial do Estado do Acre (www.diario.ac.gov.br) e no site oficial do Prefeitura Municipal de Rio Branco (www.riobranco.ac.gov.br). </w:t>
      </w:r>
    </w:p>
    <w:p w14:paraId="2AB359A1" w14:textId="77777777" w:rsidR="003E6B49" w:rsidRPr="00B007E1" w:rsidRDefault="003E6B49" w:rsidP="009970D6">
      <w:pPr>
        <w:pStyle w:val="PargrafodaLista"/>
        <w:numPr>
          <w:ilvl w:val="1"/>
          <w:numId w:val="32"/>
        </w:numPr>
        <w:spacing w:line="312" w:lineRule="auto"/>
        <w:ind w:left="0" w:right="20" w:firstLine="0"/>
        <w:contextualSpacing w:val="0"/>
        <w:jc w:val="both"/>
        <w:rPr>
          <w:sz w:val="24"/>
          <w:szCs w:val="24"/>
        </w:rPr>
      </w:pPr>
      <w:r w:rsidRPr="00B007E1">
        <w:rPr>
          <w:sz w:val="24"/>
          <w:szCs w:val="24"/>
        </w:rPr>
        <w:lastRenderedPageBreak/>
        <w:t xml:space="preserve">O candidato aprovado neste Processo Seletivo Simplificado que não se apresentar no prazo e local definidos no Diário Oficial do Estado do Acre será considerado desistente </w:t>
      </w:r>
      <w:r w:rsidR="00511E99" w:rsidRPr="00B007E1">
        <w:rPr>
          <w:sz w:val="24"/>
          <w:szCs w:val="24"/>
        </w:rPr>
        <w:t>d</w:t>
      </w:r>
      <w:r w:rsidRPr="00B007E1">
        <w:rPr>
          <w:sz w:val="24"/>
          <w:szCs w:val="24"/>
        </w:rPr>
        <w:t>e sua vaga</w:t>
      </w:r>
      <w:r w:rsidR="0088344D" w:rsidRPr="00B007E1">
        <w:rPr>
          <w:sz w:val="24"/>
          <w:szCs w:val="24"/>
        </w:rPr>
        <w:t>, e, portanto,</w:t>
      </w:r>
      <w:r w:rsidRPr="00B007E1">
        <w:rPr>
          <w:sz w:val="24"/>
          <w:szCs w:val="24"/>
        </w:rPr>
        <w:t xml:space="preserve"> preenchida por outro candidato </w:t>
      </w:r>
      <w:r w:rsidR="00BF0491" w:rsidRPr="00B007E1">
        <w:rPr>
          <w:sz w:val="24"/>
          <w:szCs w:val="24"/>
        </w:rPr>
        <w:t>classificado</w:t>
      </w:r>
      <w:r w:rsidRPr="00B007E1">
        <w:rPr>
          <w:sz w:val="24"/>
          <w:szCs w:val="24"/>
        </w:rPr>
        <w:t xml:space="preserve">, </w:t>
      </w:r>
      <w:r w:rsidR="00BF0491" w:rsidRPr="00B007E1">
        <w:rPr>
          <w:sz w:val="24"/>
          <w:szCs w:val="24"/>
        </w:rPr>
        <w:t>em ordem decrescente de classificação, observando-se a respectiva pontuação</w:t>
      </w:r>
      <w:r w:rsidRPr="00B007E1">
        <w:rPr>
          <w:sz w:val="24"/>
          <w:szCs w:val="24"/>
        </w:rPr>
        <w:t xml:space="preserve">. </w:t>
      </w:r>
    </w:p>
    <w:p w14:paraId="3D823E8B" w14:textId="77777777" w:rsidR="0088344D" w:rsidRPr="00B007E1" w:rsidRDefault="003E6B49" w:rsidP="009970D6">
      <w:pPr>
        <w:pStyle w:val="PargrafodaLista"/>
        <w:numPr>
          <w:ilvl w:val="1"/>
          <w:numId w:val="32"/>
        </w:numPr>
        <w:spacing w:line="312" w:lineRule="auto"/>
        <w:ind w:left="0" w:right="20" w:firstLine="0"/>
        <w:contextualSpacing w:val="0"/>
        <w:jc w:val="both"/>
        <w:rPr>
          <w:sz w:val="24"/>
          <w:szCs w:val="24"/>
        </w:rPr>
      </w:pPr>
      <w:r w:rsidRPr="00B007E1">
        <w:rPr>
          <w:sz w:val="24"/>
          <w:szCs w:val="24"/>
        </w:rPr>
        <w:t xml:space="preserve">O candidato convocado em substituição a candidato desistente, conforme previsto no subitem </w:t>
      </w:r>
      <w:r w:rsidR="005A2DE4">
        <w:rPr>
          <w:sz w:val="24"/>
          <w:szCs w:val="24"/>
        </w:rPr>
        <w:t>10.4</w:t>
      </w:r>
      <w:r w:rsidRPr="00B007E1">
        <w:rPr>
          <w:sz w:val="24"/>
          <w:szCs w:val="24"/>
        </w:rPr>
        <w:t xml:space="preserve">, terá o prazo de </w:t>
      </w:r>
      <w:r w:rsidR="005A2DE4">
        <w:rPr>
          <w:sz w:val="24"/>
          <w:szCs w:val="24"/>
        </w:rPr>
        <w:t>72</w:t>
      </w:r>
      <w:r w:rsidRPr="00B007E1">
        <w:rPr>
          <w:sz w:val="24"/>
          <w:szCs w:val="24"/>
        </w:rPr>
        <w:t xml:space="preserve"> (</w:t>
      </w:r>
      <w:r w:rsidR="005A2DE4">
        <w:rPr>
          <w:sz w:val="24"/>
          <w:szCs w:val="24"/>
        </w:rPr>
        <w:t>setenta e duas</w:t>
      </w:r>
      <w:r w:rsidRPr="00B007E1">
        <w:rPr>
          <w:sz w:val="24"/>
          <w:szCs w:val="24"/>
        </w:rPr>
        <w:t xml:space="preserve">) horas, a contar da convocação, para se apresentar, caso contrário será também considerado desistente. </w:t>
      </w:r>
    </w:p>
    <w:p w14:paraId="48A63828" w14:textId="77777777" w:rsidR="003E6B49" w:rsidRPr="00B007E1" w:rsidRDefault="003E6B49" w:rsidP="009970D6">
      <w:pPr>
        <w:pStyle w:val="PargrafodaLista"/>
        <w:numPr>
          <w:ilvl w:val="1"/>
          <w:numId w:val="32"/>
        </w:numPr>
        <w:spacing w:line="312" w:lineRule="auto"/>
        <w:ind w:left="0" w:right="20" w:firstLine="0"/>
        <w:contextualSpacing w:val="0"/>
        <w:jc w:val="both"/>
        <w:rPr>
          <w:sz w:val="24"/>
          <w:szCs w:val="24"/>
        </w:rPr>
      </w:pPr>
      <w:r w:rsidRPr="00B007E1">
        <w:rPr>
          <w:sz w:val="24"/>
          <w:szCs w:val="24"/>
        </w:rPr>
        <w:t xml:space="preserve">A contratação de que trata este Edital não ultrapassará o prazo de </w:t>
      </w:r>
      <w:r w:rsidR="009C6CD0" w:rsidRPr="00B007E1">
        <w:rPr>
          <w:sz w:val="24"/>
          <w:szCs w:val="24"/>
        </w:rPr>
        <w:t>24</w:t>
      </w:r>
      <w:r w:rsidRPr="00B007E1">
        <w:rPr>
          <w:sz w:val="24"/>
          <w:szCs w:val="24"/>
        </w:rPr>
        <w:t xml:space="preserve"> (</w:t>
      </w:r>
      <w:r w:rsidR="009C6CD0" w:rsidRPr="00B007E1">
        <w:rPr>
          <w:sz w:val="24"/>
          <w:szCs w:val="24"/>
        </w:rPr>
        <w:t>vinte e quatro</w:t>
      </w:r>
      <w:r w:rsidRPr="00B007E1">
        <w:rPr>
          <w:sz w:val="24"/>
          <w:szCs w:val="24"/>
        </w:rPr>
        <w:t>) meses, contados a partir da data de publicação da homologação do resultado final, podendo ser rescindido</w:t>
      </w:r>
      <w:r w:rsidR="009C6CD0" w:rsidRPr="00B007E1">
        <w:rPr>
          <w:sz w:val="24"/>
          <w:szCs w:val="24"/>
        </w:rPr>
        <w:t xml:space="preserve"> de pleno direito, antes do</w:t>
      </w:r>
      <w:r w:rsidRPr="00B007E1">
        <w:rPr>
          <w:sz w:val="24"/>
          <w:szCs w:val="24"/>
        </w:rPr>
        <w:t xml:space="preserve"> prazo</w:t>
      </w:r>
      <w:r w:rsidR="009C6CD0" w:rsidRPr="00B007E1">
        <w:rPr>
          <w:sz w:val="24"/>
          <w:szCs w:val="24"/>
        </w:rPr>
        <w:t xml:space="preserve"> estipulado em contrato</w:t>
      </w:r>
      <w:r w:rsidRPr="00B007E1">
        <w:rPr>
          <w:sz w:val="24"/>
          <w:szCs w:val="24"/>
        </w:rPr>
        <w:t>, mediante simples comunicação escrita com antecedência mínima de 30 (trinta) dias</w:t>
      </w:r>
      <w:r w:rsidR="0088344D" w:rsidRPr="00B007E1">
        <w:rPr>
          <w:sz w:val="24"/>
          <w:szCs w:val="24"/>
        </w:rPr>
        <w:t>,</w:t>
      </w:r>
      <w:r w:rsidRPr="00B007E1">
        <w:rPr>
          <w:sz w:val="24"/>
          <w:szCs w:val="24"/>
        </w:rPr>
        <w:t xml:space="preserve"> a interesse da administração.</w:t>
      </w:r>
    </w:p>
    <w:p w14:paraId="2BC53252" w14:textId="77777777" w:rsidR="001F22A0" w:rsidRPr="00B007E1" w:rsidRDefault="001F22A0" w:rsidP="00C43916">
      <w:pPr>
        <w:pStyle w:val="PargrafodaLista"/>
        <w:spacing w:line="312" w:lineRule="auto"/>
        <w:ind w:left="390"/>
        <w:contextualSpacing w:val="0"/>
        <w:rPr>
          <w:b/>
          <w:sz w:val="24"/>
          <w:szCs w:val="24"/>
        </w:rPr>
      </w:pPr>
    </w:p>
    <w:p w14:paraId="47283AD2" w14:textId="77777777" w:rsidR="001F22A0" w:rsidRPr="00B007E1" w:rsidRDefault="00BF0491" w:rsidP="009970D6">
      <w:pPr>
        <w:pStyle w:val="PargrafodaLista"/>
        <w:numPr>
          <w:ilvl w:val="0"/>
          <w:numId w:val="32"/>
        </w:numPr>
        <w:spacing w:line="312" w:lineRule="auto"/>
        <w:ind w:right="20"/>
        <w:contextualSpacing w:val="0"/>
        <w:jc w:val="both"/>
        <w:rPr>
          <w:vanish/>
          <w:sz w:val="24"/>
          <w:szCs w:val="24"/>
        </w:rPr>
      </w:pPr>
      <w:r w:rsidRPr="00B007E1">
        <w:rPr>
          <w:b/>
          <w:sz w:val="24"/>
          <w:szCs w:val="24"/>
        </w:rPr>
        <w:t>DA DIVULGAÇÃO DO RESULTADO FINAL</w:t>
      </w:r>
    </w:p>
    <w:p w14:paraId="6D656B9E" w14:textId="77777777" w:rsidR="0088344D" w:rsidRPr="00B007E1" w:rsidRDefault="0088344D" w:rsidP="00C37DAF">
      <w:pPr>
        <w:pStyle w:val="PargrafodaLista"/>
        <w:spacing w:line="312" w:lineRule="auto"/>
        <w:ind w:left="0" w:right="20"/>
        <w:contextualSpacing w:val="0"/>
        <w:jc w:val="both"/>
        <w:rPr>
          <w:sz w:val="24"/>
          <w:szCs w:val="24"/>
        </w:rPr>
      </w:pPr>
      <w:r w:rsidRPr="00B007E1">
        <w:rPr>
          <w:sz w:val="24"/>
          <w:szCs w:val="24"/>
        </w:rPr>
        <w:t>O resultado final será divulgado no Diário Oficial do Estado do Acre (www.diario.ac.gov.br) e no site oficial do Prefeitura Municipal de Rio Branco (</w:t>
      </w:r>
      <w:hyperlink r:id="rId8" w:history="1">
        <w:r w:rsidRPr="00B007E1">
          <w:rPr>
            <w:rStyle w:val="Hyperlink"/>
            <w:sz w:val="24"/>
            <w:szCs w:val="24"/>
          </w:rPr>
          <w:t>www.riobranco.ac.gov.br</w:t>
        </w:r>
      </w:hyperlink>
      <w:r w:rsidRPr="00B007E1">
        <w:rPr>
          <w:sz w:val="24"/>
          <w:szCs w:val="24"/>
        </w:rPr>
        <w:t>).</w:t>
      </w:r>
    </w:p>
    <w:p w14:paraId="66DE8ABA" w14:textId="77777777" w:rsidR="001F22A0" w:rsidRPr="00B007E1" w:rsidRDefault="001F22A0" w:rsidP="00C43916">
      <w:pPr>
        <w:pStyle w:val="PargrafodaLista"/>
        <w:spacing w:line="312" w:lineRule="auto"/>
        <w:ind w:left="360" w:right="20"/>
        <w:contextualSpacing w:val="0"/>
        <w:jc w:val="both"/>
        <w:rPr>
          <w:sz w:val="24"/>
          <w:szCs w:val="24"/>
        </w:rPr>
      </w:pPr>
    </w:p>
    <w:p w14:paraId="027CE501" w14:textId="77777777" w:rsidR="001F22A0" w:rsidRPr="00B007E1" w:rsidRDefault="00BF0491" w:rsidP="00C37DAF">
      <w:pPr>
        <w:pStyle w:val="PargrafodaLista"/>
        <w:numPr>
          <w:ilvl w:val="0"/>
          <w:numId w:val="34"/>
        </w:numPr>
        <w:spacing w:line="312" w:lineRule="auto"/>
        <w:ind w:right="20"/>
        <w:contextualSpacing w:val="0"/>
        <w:jc w:val="both"/>
        <w:rPr>
          <w:vanish/>
          <w:sz w:val="24"/>
          <w:szCs w:val="24"/>
        </w:rPr>
      </w:pPr>
      <w:r w:rsidRPr="00B007E1">
        <w:rPr>
          <w:b/>
          <w:sz w:val="24"/>
          <w:szCs w:val="24"/>
        </w:rPr>
        <w:t>DAS DISPOSIÇÕES FINAIS</w:t>
      </w:r>
    </w:p>
    <w:p w14:paraId="0C6A0C44" w14:textId="77777777" w:rsidR="0088344D" w:rsidRPr="00B007E1" w:rsidRDefault="0088344D" w:rsidP="00783584">
      <w:pPr>
        <w:pStyle w:val="PargrafodaLista"/>
        <w:numPr>
          <w:ilvl w:val="1"/>
          <w:numId w:val="34"/>
        </w:numPr>
        <w:spacing w:line="312" w:lineRule="auto"/>
        <w:ind w:left="0" w:right="20" w:firstLine="0"/>
        <w:contextualSpacing w:val="0"/>
        <w:jc w:val="both"/>
        <w:rPr>
          <w:sz w:val="24"/>
          <w:szCs w:val="24"/>
        </w:rPr>
      </w:pPr>
      <w:r w:rsidRPr="00B007E1">
        <w:rPr>
          <w:sz w:val="24"/>
          <w:szCs w:val="24"/>
        </w:rPr>
        <w:t xml:space="preserve">A inscrição do candidato implicará na aceitação das normas para o Processo Seletivo Simplificado, contidas neste Edital, nos comunicados e em outros a serem publicados. </w:t>
      </w:r>
    </w:p>
    <w:p w14:paraId="5B654952" w14:textId="77777777" w:rsidR="0088344D" w:rsidRPr="00B007E1" w:rsidRDefault="0088344D" w:rsidP="0001503E">
      <w:pPr>
        <w:pStyle w:val="PargrafodaLista"/>
        <w:numPr>
          <w:ilvl w:val="1"/>
          <w:numId w:val="33"/>
        </w:numPr>
        <w:spacing w:line="312" w:lineRule="auto"/>
        <w:ind w:left="0" w:right="20" w:firstLine="0"/>
        <w:contextualSpacing w:val="0"/>
        <w:jc w:val="both"/>
        <w:rPr>
          <w:sz w:val="24"/>
          <w:szCs w:val="24"/>
        </w:rPr>
      </w:pPr>
      <w:r w:rsidRPr="00B007E1">
        <w:rPr>
          <w:sz w:val="24"/>
          <w:szCs w:val="24"/>
        </w:rPr>
        <w:t xml:space="preserve">É de inteira responsabilidade do candidato acompanhar as publicações e comunicados referentes a este processo Seletivo Simplificado no Diário Oficial do estado do Acre. </w:t>
      </w:r>
    </w:p>
    <w:p w14:paraId="57BABD99" w14:textId="77777777" w:rsidR="0088344D" w:rsidRPr="00B007E1" w:rsidRDefault="0088344D" w:rsidP="009970D6">
      <w:pPr>
        <w:pStyle w:val="PargrafodaLista"/>
        <w:numPr>
          <w:ilvl w:val="1"/>
          <w:numId w:val="33"/>
        </w:numPr>
        <w:spacing w:line="312" w:lineRule="auto"/>
        <w:ind w:left="0" w:right="20" w:firstLine="0"/>
        <w:contextualSpacing w:val="0"/>
        <w:jc w:val="both"/>
        <w:rPr>
          <w:sz w:val="24"/>
          <w:szCs w:val="24"/>
        </w:rPr>
      </w:pPr>
      <w:r w:rsidRPr="00B007E1">
        <w:rPr>
          <w:sz w:val="24"/>
          <w:szCs w:val="24"/>
        </w:rPr>
        <w:t>O candidato selecionado poderá obter informações junto à Comissão deste Processo Seletivo Simplificado.</w:t>
      </w:r>
    </w:p>
    <w:p w14:paraId="320879F0" w14:textId="77777777" w:rsidR="0088344D" w:rsidRPr="00B007E1" w:rsidRDefault="00B2133F" w:rsidP="009970D6">
      <w:pPr>
        <w:pStyle w:val="PargrafodaLista"/>
        <w:numPr>
          <w:ilvl w:val="1"/>
          <w:numId w:val="33"/>
        </w:numPr>
        <w:spacing w:line="312" w:lineRule="auto"/>
        <w:ind w:left="0" w:right="20" w:firstLine="0"/>
        <w:contextualSpacing w:val="0"/>
        <w:jc w:val="both"/>
        <w:rPr>
          <w:sz w:val="24"/>
          <w:szCs w:val="24"/>
        </w:rPr>
      </w:pPr>
      <w:r w:rsidRPr="00B007E1">
        <w:rPr>
          <w:sz w:val="24"/>
          <w:szCs w:val="24"/>
        </w:rPr>
        <w:t xml:space="preserve"> </w:t>
      </w:r>
      <w:r w:rsidR="0088344D" w:rsidRPr="00B007E1">
        <w:rPr>
          <w:sz w:val="24"/>
          <w:szCs w:val="24"/>
        </w:rPr>
        <w:t>Será obedecida de forma rigorosa a ordem de classificação para o preenchimento das vagas.</w:t>
      </w:r>
    </w:p>
    <w:p w14:paraId="0A3AC07C" w14:textId="77777777" w:rsidR="004C52CE" w:rsidRPr="00B007E1" w:rsidRDefault="004C52CE" w:rsidP="009970D6">
      <w:pPr>
        <w:pStyle w:val="PargrafodaLista"/>
        <w:numPr>
          <w:ilvl w:val="1"/>
          <w:numId w:val="33"/>
        </w:numPr>
        <w:spacing w:line="312" w:lineRule="auto"/>
        <w:ind w:left="0" w:right="20" w:firstLine="0"/>
        <w:contextualSpacing w:val="0"/>
        <w:jc w:val="both"/>
        <w:rPr>
          <w:sz w:val="24"/>
          <w:szCs w:val="24"/>
        </w:rPr>
      </w:pPr>
      <w:r w:rsidRPr="00B007E1">
        <w:rPr>
          <w:sz w:val="24"/>
          <w:szCs w:val="24"/>
        </w:rPr>
        <w:t xml:space="preserve">Nos termos do art. 7º da Lei Municipal nº 1.663/2007, a contratação firmada a partir deste Processo Seletivo Simplificado extinguir-se-á, sem direito a indenizações: </w:t>
      </w:r>
    </w:p>
    <w:p w14:paraId="0AF715CA" w14:textId="77777777" w:rsidR="004C52CE" w:rsidRPr="00B007E1" w:rsidRDefault="004C52CE" w:rsidP="00C43916">
      <w:pPr>
        <w:pStyle w:val="PargrafodaLista"/>
        <w:numPr>
          <w:ilvl w:val="0"/>
          <w:numId w:val="23"/>
        </w:numPr>
        <w:spacing w:line="312" w:lineRule="auto"/>
        <w:contextualSpacing w:val="0"/>
        <w:jc w:val="both"/>
        <w:rPr>
          <w:sz w:val="24"/>
          <w:szCs w:val="24"/>
        </w:rPr>
      </w:pPr>
      <w:r w:rsidRPr="00B007E1">
        <w:rPr>
          <w:sz w:val="24"/>
          <w:szCs w:val="24"/>
        </w:rPr>
        <w:t>pelo término do prazo contratual;</w:t>
      </w:r>
    </w:p>
    <w:p w14:paraId="440B9776" w14:textId="77777777" w:rsidR="004C52CE" w:rsidRPr="00B007E1" w:rsidRDefault="004C52CE" w:rsidP="00C43916">
      <w:pPr>
        <w:pStyle w:val="PargrafodaLista"/>
        <w:numPr>
          <w:ilvl w:val="0"/>
          <w:numId w:val="23"/>
        </w:numPr>
        <w:spacing w:line="312" w:lineRule="auto"/>
        <w:contextualSpacing w:val="0"/>
        <w:jc w:val="both"/>
        <w:rPr>
          <w:sz w:val="24"/>
          <w:szCs w:val="24"/>
        </w:rPr>
      </w:pPr>
      <w:r w:rsidRPr="00B007E1">
        <w:rPr>
          <w:sz w:val="24"/>
          <w:szCs w:val="24"/>
        </w:rPr>
        <w:lastRenderedPageBreak/>
        <w:t>a pedido do contratado;</w:t>
      </w:r>
    </w:p>
    <w:p w14:paraId="0BBE62BC" w14:textId="77777777" w:rsidR="004C52CE" w:rsidRPr="00B007E1" w:rsidRDefault="004C52CE" w:rsidP="00C43916">
      <w:pPr>
        <w:pStyle w:val="PargrafodaLista"/>
        <w:numPr>
          <w:ilvl w:val="0"/>
          <w:numId w:val="23"/>
        </w:numPr>
        <w:spacing w:line="312" w:lineRule="auto"/>
        <w:contextualSpacing w:val="0"/>
        <w:jc w:val="both"/>
        <w:rPr>
          <w:sz w:val="24"/>
          <w:szCs w:val="24"/>
        </w:rPr>
      </w:pPr>
      <w:r w:rsidRPr="00B007E1">
        <w:rPr>
          <w:sz w:val="24"/>
          <w:szCs w:val="24"/>
        </w:rPr>
        <w:t>por conveniência da Administração, a juízo da autoridade que proceder a contratação;</w:t>
      </w:r>
    </w:p>
    <w:p w14:paraId="21DE8A1C" w14:textId="77777777" w:rsidR="004C52CE" w:rsidRPr="00B007E1" w:rsidRDefault="004C52CE" w:rsidP="00C43916">
      <w:pPr>
        <w:pStyle w:val="PargrafodaLista"/>
        <w:numPr>
          <w:ilvl w:val="0"/>
          <w:numId w:val="23"/>
        </w:numPr>
        <w:spacing w:line="312" w:lineRule="auto"/>
        <w:contextualSpacing w:val="0"/>
        <w:jc w:val="both"/>
        <w:rPr>
          <w:sz w:val="24"/>
          <w:szCs w:val="24"/>
        </w:rPr>
      </w:pPr>
      <w:r w:rsidRPr="00B007E1">
        <w:rPr>
          <w:sz w:val="24"/>
          <w:szCs w:val="24"/>
        </w:rPr>
        <w:t>quando o contratado incorrer em falta disciplinar.</w:t>
      </w:r>
    </w:p>
    <w:p w14:paraId="71651668" w14:textId="77777777" w:rsidR="002A6928" w:rsidRPr="00B007E1" w:rsidRDefault="004C52CE" w:rsidP="009970D6">
      <w:pPr>
        <w:pStyle w:val="PargrafodaLista"/>
        <w:numPr>
          <w:ilvl w:val="1"/>
          <w:numId w:val="33"/>
        </w:numPr>
        <w:spacing w:line="312" w:lineRule="auto"/>
        <w:ind w:left="0" w:right="20" w:firstLine="0"/>
        <w:contextualSpacing w:val="0"/>
        <w:jc w:val="both"/>
        <w:rPr>
          <w:sz w:val="24"/>
          <w:szCs w:val="24"/>
        </w:rPr>
      </w:pPr>
      <w:r w:rsidRPr="00B007E1">
        <w:rPr>
          <w:sz w:val="24"/>
          <w:szCs w:val="24"/>
        </w:rPr>
        <w:t>Nos casos de extinção do contrato de trabalho disciplinado no item 1</w:t>
      </w:r>
      <w:r w:rsidR="005A2DE4">
        <w:rPr>
          <w:sz w:val="24"/>
          <w:szCs w:val="24"/>
        </w:rPr>
        <w:t>2</w:t>
      </w:r>
      <w:r w:rsidRPr="00B007E1">
        <w:rPr>
          <w:sz w:val="24"/>
          <w:szCs w:val="24"/>
        </w:rPr>
        <w:t>.</w:t>
      </w:r>
      <w:r w:rsidR="0001503E">
        <w:rPr>
          <w:sz w:val="24"/>
          <w:szCs w:val="24"/>
        </w:rPr>
        <w:t>5</w:t>
      </w:r>
      <w:r w:rsidRPr="00B007E1">
        <w:rPr>
          <w:sz w:val="24"/>
          <w:szCs w:val="24"/>
        </w:rPr>
        <w:t>, alíneas “b” e “c”, deverá ser comunicada com antecedência mínima de 30 (trinta) dias.</w:t>
      </w:r>
    </w:p>
    <w:p w14:paraId="4E198380" w14:textId="77777777" w:rsidR="0088344D" w:rsidRPr="00B007E1" w:rsidRDefault="0088344D" w:rsidP="009970D6">
      <w:pPr>
        <w:pStyle w:val="PargrafodaLista"/>
        <w:numPr>
          <w:ilvl w:val="1"/>
          <w:numId w:val="33"/>
        </w:numPr>
        <w:spacing w:line="312" w:lineRule="auto"/>
        <w:ind w:left="0" w:right="20" w:firstLine="0"/>
        <w:contextualSpacing w:val="0"/>
        <w:jc w:val="both"/>
        <w:rPr>
          <w:sz w:val="24"/>
          <w:szCs w:val="24"/>
        </w:rPr>
      </w:pPr>
      <w:r w:rsidRPr="00B007E1">
        <w:rPr>
          <w:sz w:val="24"/>
          <w:szCs w:val="24"/>
        </w:rPr>
        <w:t>Qualquer alteração nas regras fixadas neste edital deverá ser feita por meio de outro edital.</w:t>
      </w:r>
    </w:p>
    <w:p w14:paraId="43D698BF" w14:textId="77777777" w:rsidR="0088344D" w:rsidRPr="00B007E1" w:rsidRDefault="0088344D" w:rsidP="00C43916">
      <w:pPr>
        <w:spacing w:line="312" w:lineRule="auto"/>
        <w:jc w:val="both"/>
        <w:rPr>
          <w:sz w:val="24"/>
          <w:szCs w:val="24"/>
        </w:rPr>
      </w:pPr>
    </w:p>
    <w:p w14:paraId="1AAEA9A9" w14:textId="77777777" w:rsidR="0088344D" w:rsidRPr="00B007E1" w:rsidRDefault="0088344D" w:rsidP="00C43916">
      <w:pPr>
        <w:spacing w:line="312" w:lineRule="auto"/>
        <w:jc w:val="right"/>
        <w:rPr>
          <w:sz w:val="24"/>
          <w:szCs w:val="24"/>
        </w:rPr>
      </w:pPr>
      <w:r w:rsidRPr="00B007E1">
        <w:rPr>
          <w:sz w:val="24"/>
          <w:szCs w:val="24"/>
        </w:rPr>
        <w:t xml:space="preserve">Rio Branco/AC, </w:t>
      </w:r>
      <w:r w:rsidR="00BF0491" w:rsidRPr="00B007E1">
        <w:rPr>
          <w:sz w:val="24"/>
          <w:szCs w:val="24"/>
        </w:rPr>
        <w:t>________</w:t>
      </w:r>
      <w:r w:rsidRPr="00B007E1">
        <w:rPr>
          <w:sz w:val="24"/>
          <w:szCs w:val="24"/>
        </w:rPr>
        <w:t xml:space="preserve"> de </w:t>
      </w:r>
      <w:r w:rsidR="006A6F66">
        <w:rPr>
          <w:sz w:val="24"/>
          <w:szCs w:val="24"/>
        </w:rPr>
        <w:t>____________</w:t>
      </w:r>
      <w:r w:rsidRPr="00B007E1">
        <w:rPr>
          <w:sz w:val="24"/>
          <w:szCs w:val="24"/>
        </w:rPr>
        <w:t xml:space="preserve"> de 2020.</w:t>
      </w:r>
    </w:p>
    <w:p w14:paraId="39AF7CCE" w14:textId="77777777" w:rsidR="0088344D" w:rsidRPr="00B007E1" w:rsidRDefault="0088344D" w:rsidP="00C43916">
      <w:pPr>
        <w:spacing w:line="312" w:lineRule="auto"/>
        <w:jc w:val="right"/>
        <w:rPr>
          <w:sz w:val="24"/>
          <w:szCs w:val="24"/>
        </w:rPr>
      </w:pPr>
    </w:p>
    <w:p w14:paraId="1C53BE75" w14:textId="77777777" w:rsidR="0088344D" w:rsidRPr="00B007E1" w:rsidRDefault="0088344D" w:rsidP="00E427A0">
      <w:pPr>
        <w:spacing w:after="0" w:line="240" w:lineRule="auto"/>
        <w:jc w:val="center"/>
        <w:rPr>
          <w:b/>
          <w:sz w:val="24"/>
          <w:szCs w:val="24"/>
        </w:rPr>
      </w:pPr>
      <w:r w:rsidRPr="00B007E1">
        <w:rPr>
          <w:b/>
          <w:sz w:val="24"/>
          <w:szCs w:val="24"/>
        </w:rPr>
        <w:t>EDSON RIGAUD VIANA NETO</w:t>
      </w:r>
    </w:p>
    <w:p w14:paraId="53BE5D41" w14:textId="77777777" w:rsidR="00BF0491" w:rsidRPr="00B007E1" w:rsidRDefault="0088344D" w:rsidP="00E427A0">
      <w:pPr>
        <w:spacing w:after="0" w:line="240" w:lineRule="auto"/>
        <w:jc w:val="center"/>
        <w:rPr>
          <w:b/>
          <w:sz w:val="24"/>
          <w:szCs w:val="24"/>
        </w:rPr>
      </w:pPr>
      <w:r w:rsidRPr="00B007E1">
        <w:rPr>
          <w:sz w:val="24"/>
          <w:szCs w:val="24"/>
        </w:rPr>
        <w:t>Secretário Municipal de Infraestrutura e Mobilidade Urbana</w:t>
      </w:r>
      <w:r w:rsidR="00BF0491" w:rsidRPr="00B007E1">
        <w:rPr>
          <w:b/>
          <w:sz w:val="24"/>
          <w:szCs w:val="24"/>
        </w:rPr>
        <w:br w:type="page"/>
      </w:r>
    </w:p>
    <w:p w14:paraId="490C5CC8" w14:textId="77777777" w:rsidR="001E5066" w:rsidRPr="00B007E1" w:rsidRDefault="001E5066" w:rsidP="001E5066">
      <w:pPr>
        <w:spacing w:line="240" w:lineRule="auto"/>
        <w:jc w:val="center"/>
        <w:rPr>
          <w:b/>
          <w:sz w:val="24"/>
          <w:szCs w:val="24"/>
        </w:rPr>
      </w:pPr>
      <w:r w:rsidRPr="00B007E1">
        <w:rPr>
          <w:b/>
          <w:sz w:val="24"/>
          <w:szCs w:val="24"/>
        </w:rPr>
        <w:lastRenderedPageBreak/>
        <w:t xml:space="preserve">ANEXO </w:t>
      </w:r>
      <w:r w:rsidR="00B20421" w:rsidRPr="00B007E1">
        <w:rPr>
          <w:b/>
          <w:sz w:val="24"/>
          <w:szCs w:val="24"/>
        </w:rPr>
        <w:t>I</w:t>
      </w:r>
    </w:p>
    <w:p w14:paraId="7A503A25" w14:textId="77777777" w:rsidR="006E5AAE" w:rsidRPr="00B007E1" w:rsidRDefault="006E5AAE" w:rsidP="006E5AAE">
      <w:pPr>
        <w:spacing w:line="240" w:lineRule="auto"/>
        <w:jc w:val="center"/>
        <w:rPr>
          <w:b/>
          <w:sz w:val="24"/>
          <w:szCs w:val="24"/>
        </w:rPr>
      </w:pPr>
      <w:r w:rsidRPr="006E5AAE">
        <w:rPr>
          <w:b/>
          <w:sz w:val="24"/>
          <w:szCs w:val="24"/>
        </w:rPr>
        <w:t xml:space="preserve">REQUISITOS, VENCIMENTOS BÁSICOS E ATRIBUIÇÕES </w:t>
      </w:r>
      <w:r w:rsidR="00125D54">
        <w:rPr>
          <w:b/>
          <w:sz w:val="24"/>
          <w:szCs w:val="24"/>
        </w:rPr>
        <w:t>DAS FUNÇÕES</w:t>
      </w:r>
    </w:p>
    <w:p w14:paraId="72D3A74F" w14:textId="77777777" w:rsidR="001E5066" w:rsidRDefault="001E5066" w:rsidP="001E5066">
      <w:pPr>
        <w:spacing w:line="240" w:lineRule="auto"/>
        <w:jc w:val="center"/>
        <w:rPr>
          <w:b/>
        </w:rPr>
      </w:pPr>
    </w:p>
    <w:p w14:paraId="3CC663EE" w14:textId="77777777" w:rsidR="001F3EFC" w:rsidRPr="006E5AAE" w:rsidRDefault="001F3EFC" w:rsidP="007646F0">
      <w:pPr>
        <w:spacing w:line="312" w:lineRule="auto"/>
        <w:ind w:right="20"/>
        <w:jc w:val="center"/>
        <w:rPr>
          <w:b/>
          <w:sz w:val="24"/>
          <w:szCs w:val="24"/>
        </w:rPr>
      </w:pPr>
      <w:r w:rsidRPr="006E5AAE">
        <w:rPr>
          <w:b/>
          <w:sz w:val="24"/>
          <w:szCs w:val="24"/>
        </w:rPr>
        <w:t>NÍVEL FUNDAMENTAL</w:t>
      </w:r>
    </w:p>
    <w:p w14:paraId="21F48066" w14:textId="77777777" w:rsidR="001F3EFC" w:rsidRPr="006E5AAE" w:rsidRDefault="001F3EFC" w:rsidP="006E5AAE">
      <w:pPr>
        <w:shd w:val="clear" w:color="auto" w:fill="BFBFBF" w:themeFill="background1" w:themeFillShade="BF"/>
        <w:spacing w:line="312" w:lineRule="auto"/>
        <w:ind w:right="20"/>
        <w:jc w:val="both"/>
        <w:rPr>
          <w:b/>
          <w:sz w:val="24"/>
          <w:szCs w:val="24"/>
        </w:rPr>
      </w:pPr>
      <w:r w:rsidRPr="006E5AAE">
        <w:rPr>
          <w:b/>
          <w:sz w:val="24"/>
          <w:szCs w:val="24"/>
        </w:rPr>
        <w:t>AUXILIAR DE TOPOGRAFIA</w:t>
      </w:r>
    </w:p>
    <w:p w14:paraId="3BEE81DA" w14:textId="77777777" w:rsidR="001F3EFC" w:rsidRDefault="001F3EFC" w:rsidP="006E5AAE">
      <w:pPr>
        <w:pStyle w:val="PargrafodaLista"/>
        <w:spacing w:line="312" w:lineRule="auto"/>
        <w:ind w:left="0" w:right="20"/>
        <w:contextualSpacing w:val="0"/>
        <w:jc w:val="both"/>
        <w:rPr>
          <w:sz w:val="24"/>
          <w:szCs w:val="24"/>
        </w:rPr>
      </w:pPr>
      <w:r w:rsidRPr="006E5AAE">
        <w:rPr>
          <w:b/>
          <w:sz w:val="24"/>
          <w:szCs w:val="24"/>
        </w:rPr>
        <w:t>REQUISITOS</w:t>
      </w:r>
      <w:r w:rsidRPr="008533F7">
        <w:rPr>
          <w:sz w:val="24"/>
          <w:szCs w:val="24"/>
        </w:rPr>
        <w:t>: Certificado devidamente registrado, de conclusão de curso de nível fundamental (antigo primeiro grau), fornecido por instituição reconhecida pelo Conselho Estadual de Educação.</w:t>
      </w:r>
    </w:p>
    <w:p w14:paraId="47F855E5" w14:textId="77777777" w:rsidR="006E5AAE" w:rsidRDefault="001F3EFC" w:rsidP="006E5AAE">
      <w:pPr>
        <w:pStyle w:val="PargrafodaLista"/>
        <w:spacing w:line="312" w:lineRule="auto"/>
        <w:ind w:left="0" w:right="20"/>
        <w:contextualSpacing w:val="0"/>
        <w:jc w:val="both"/>
        <w:rPr>
          <w:sz w:val="24"/>
          <w:szCs w:val="24"/>
        </w:rPr>
      </w:pPr>
      <w:r w:rsidRPr="006E5AAE">
        <w:rPr>
          <w:b/>
          <w:sz w:val="24"/>
          <w:szCs w:val="24"/>
        </w:rPr>
        <w:t>DESCRIÇÃO SUMÁRIA DAS ATIVIDADES</w:t>
      </w:r>
      <w:r w:rsidRPr="008533F7">
        <w:rPr>
          <w:sz w:val="24"/>
          <w:szCs w:val="24"/>
        </w:rPr>
        <w:t>: Executar, sob supervisão imediata, medição direta para serviços de topografia, bem como executar outras atividades que, por sua natureza, estejam inseridas no âmbito das atribuições d</w:t>
      </w:r>
      <w:r w:rsidR="00125D54">
        <w:rPr>
          <w:sz w:val="24"/>
          <w:szCs w:val="24"/>
        </w:rPr>
        <w:t xml:space="preserve">a função </w:t>
      </w:r>
      <w:r w:rsidRPr="008533F7">
        <w:rPr>
          <w:sz w:val="24"/>
          <w:szCs w:val="24"/>
        </w:rPr>
        <w:t xml:space="preserve">e da área de atuação. </w:t>
      </w:r>
    </w:p>
    <w:p w14:paraId="1D0419E5" w14:textId="77777777" w:rsidR="001F3EFC" w:rsidRDefault="006E5AAE" w:rsidP="006E5AAE">
      <w:pPr>
        <w:pStyle w:val="PargrafodaLista"/>
        <w:spacing w:line="312" w:lineRule="auto"/>
        <w:ind w:left="0" w:right="20"/>
        <w:contextualSpacing w:val="0"/>
        <w:jc w:val="both"/>
        <w:rPr>
          <w:b/>
          <w:sz w:val="24"/>
          <w:szCs w:val="24"/>
        </w:rPr>
      </w:pPr>
      <w:r w:rsidRPr="006E5AAE">
        <w:rPr>
          <w:b/>
          <w:sz w:val="24"/>
          <w:szCs w:val="24"/>
        </w:rPr>
        <w:t>ATRIBUIÇÕES TÍPICAS</w:t>
      </w:r>
      <w:r w:rsidR="001F3EFC" w:rsidRPr="008533F7">
        <w:rPr>
          <w:sz w:val="24"/>
          <w:szCs w:val="24"/>
        </w:rPr>
        <w:t>: auxiliar na realização de levantamentos de localização de ruas, prédios, terrenos, meios-fios e galerias; localizar, com balizas, pontos de alinhamentos; auxiliar nos trabalhos de nivelamento com instrumentos de topografia; orientar turmas de desmatamento e abertura de picadas; efetuar medições com trenas; orientar a cravação de piquetes para definição de caminhamento; armar e desarmar os instrumentos de trabalho e zelar por sua conservação; utilizar equipamento de proteção individual e coletiva; zelar pela conservação e guarda das máquinas e equipamentos que lhe forem confiados; executar outras atribuições afins.</w:t>
      </w:r>
    </w:p>
    <w:p w14:paraId="416228A7" w14:textId="77777777" w:rsidR="001F3EFC" w:rsidRPr="00AB280C" w:rsidRDefault="001F3EFC" w:rsidP="006E5AAE">
      <w:pPr>
        <w:pStyle w:val="PargrafodaLista"/>
        <w:spacing w:line="312" w:lineRule="auto"/>
        <w:ind w:left="0" w:right="20"/>
        <w:contextualSpacing w:val="0"/>
        <w:jc w:val="both"/>
        <w:rPr>
          <w:sz w:val="24"/>
          <w:szCs w:val="24"/>
        </w:rPr>
      </w:pPr>
      <w:r w:rsidRPr="00AB280C">
        <w:rPr>
          <w:b/>
          <w:sz w:val="24"/>
          <w:szCs w:val="24"/>
        </w:rPr>
        <w:t xml:space="preserve">REMUNERAÇÃO: R$ </w:t>
      </w:r>
      <w:r w:rsidR="00AB280C" w:rsidRPr="00AB280C">
        <w:rPr>
          <w:b/>
          <w:sz w:val="24"/>
          <w:szCs w:val="24"/>
        </w:rPr>
        <w:t>1.045,00</w:t>
      </w:r>
    </w:p>
    <w:p w14:paraId="6DBE6CED" w14:textId="77777777" w:rsidR="001F3EFC" w:rsidRDefault="001F3EFC" w:rsidP="006E5AAE">
      <w:pPr>
        <w:pStyle w:val="PargrafodaLista"/>
        <w:spacing w:line="312" w:lineRule="auto"/>
        <w:ind w:left="0" w:right="20"/>
        <w:contextualSpacing w:val="0"/>
        <w:jc w:val="both"/>
        <w:rPr>
          <w:sz w:val="24"/>
          <w:szCs w:val="24"/>
        </w:rPr>
      </w:pPr>
      <w:r w:rsidRPr="006E5AAE">
        <w:rPr>
          <w:b/>
          <w:sz w:val="24"/>
          <w:szCs w:val="24"/>
        </w:rPr>
        <w:t>JORNADA</w:t>
      </w:r>
      <w:r w:rsidR="006E5AAE" w:rsidRPr="006E5AAE">
        <w:rPr>
          <w:b/>
          <w:sz w:val="24"/>
          <w:szCs w:val="24"/>
        </w:rPr>
        <w:t xml:space="preserve"> DE TRABALHO</w:t>
      </w:r>
      <w:r w:rsidRPr="008533F7">
        <w:rPr>
          <w:sz w:val="24"/>
          <w:szCs w:val="24"/>
        </w:rPr>
        <w:t xml:space="preserve">: 40 HORAS </w:t>
      </w:r>
    </w:p>
    <w:p w14:paraId="3D65AD45" w14:textId="77777777" w:rsidR="006E5AAE" w:rsidRPr="008533F7" w:rsidRDefault="006E5AAE" w:rsidP="006E5AAE">
      <w:pPr>
        <w:pStyle w:val="PargrafodaLista"/>
        <w:spacing w:line="312" w:lineRule="auto"/>
        <w:ind w:left="0" w:right="20"/>
        <w:contextualSpacing w:val="0"/>
        <w:jc w:val="both"/>
        <w:rPr>
          <w:b/>
          <w:sz w:val="24"/>
          <w:szCs w:val="24"/>
        </w:rPr>
      </w:pPr>
    </w:p>
    <w:p w14:paraId="00B4FC93" w14:textId="77777777" w:rsidR="001F3EFC" w:rsidRPr="006E5AAE" w:rsidRDefault="001F3EFC" w:rsidP="006E5AAE">
      <w:pPr>
        <w:shd w:val="clear" w:color="auto" w:fill="BFBFBF" w:themeFill="background1" w:themeFillShade="BF"/>
        <w:spacing w:line="312" w:lineRule="auto"/>
        <w:ind w:right="20"/>
        <w:jc w:val="both"/>
        <w:rPr>
          <w:sz w:val="24"/>
          <w:szCs w:val="24"/>
        </w:rPr>
      </w:pPr>
      <w:r w:rsidRPr="006E5AAE">
        <w:rPr>
          <w:b/>
          <w:sz w:val="24"/>
          <w:szCs w:val="24"/>
        </w:rPr>
        <w:t>ENCARREGADO DE CAMPO</w:t>
      </w:r>
    </w:p>
    <w:p w14:paraId="3A4A31F9" w14:textId="77777777" w:rsidR="001F3EFC" w:rsidRDefault="001F3EFC" w:rsidP="006E5AAE">
      <w:pPr>
        <w:pStyle w:val="PargrafodaLista"/>
        <w:spacing w:line="312" w:lineRule="auto"/>
        <w:ind w:left="0" w:right="20"/>
        <w:contextualSpacing w:val="0"/>
        <w:jc w:val="both"/>
        <w:rPr>
          <w:sz w:val="24"/>
          <w:szCs w:val="24"/>
        </w:rPr>
      </w:pPr>
      <w:r w:rsidRPr="006E5AAE">
        <w:rPr>
          <w:b/>
          <w:sz w:val="24"/>
          <w:szCs w:val="24"/>
        </w:rPr>
        <w:t>REQUISITOS</w:t>
      </w:r>
      <w:r w:rsidRPr="008533F7">
        <w:rPr>
          <w:sz w:val="24"/>
          <w:szCs w:val="24"/>
        </w:rPr>
        <w:t>: Certificado devidamente registrado, de conclusão de curso de nível fundamental (ant</w:t>
      </w:r>
      <w:bookmarkStart w:id="230" w:name="_GoBack"/>
      <w:bookmarkEnd w:id="230"/>
      <w:r w:rsidRPr="008533F7">
        <w:rPr>
          <w:sz w:val="24"/>
          <w:szCs w:val="24"/>
        </w:rPr>
        <w:t>igo primeiro grau), fornecido por instituição reconhecida pelo Conselho Estadual de Educação.</w:t>
      </w:r>
    </w:p>
    <w:p w14:paraId="4B6BFB7E" w14:textId="77777777" w:rsidR="006E5AAE" w:rsidRPr="006E5AAE" w:rsidRDefault="001F3EFC" w:rsidP="006E5AAE">
      <w:pPr>
        <w:pStyle w:val="PargrafodaLista"/>
        <w:spacing w:line="312" w:lineRule="auto"/>
        <w:ind w:left="0" w:right="20"/>
        <w:contextualSpacing w:val="0"/>
        <w:jc w:val="both"/>
        <w:rPr>
          <w:sz w:val="24"/>
          <w:szCs w:val="24"/>
        </w:rPr>
      </w:pPr>
      <w:r w:rsidRPr="006E5AAE">
        <w:rPr>
          <w:b/>
          <w:sz w:val="24"/>
          <w:szCs w:val="24"/>
        </w:rPr>
        <w:t>DESCRIÇÃO SUMÁRIA DAS ATIVIDADES</w:t>
      </w:r>
      <w:r w:rsidRPr="008533F7">
        <w:rPr>
          <w:sz w:val="24"/>
          <w:szCs w:val="24"/>
        </w:rPr>
        <w:t xml:space="preserve">: </w:t>
      </w:r>
      <w:r w:rsidR="006E5AAE">
        <w:rPr>
          <w:sz w:val="24"/>
          <w:szCs w:val="24"/>
        </w:rPr>
        <w:t xml:space="preserve">Prestar </w:t>
      </w:r>
      <w:r w:rsidR="006E5AAE" w:rsidRPr="006E5AAE">
        <w:rPr>
          <w:sz w:val="24"/>
          <w:szCs w:val="24"/>
        </w:rPr>
        <w:t>apoio ao fiscal do contrato, fazendo levantamentos de serviços de terraplanagem, pavimentação, drenagem, de rede de água e de esgotamento sanitário</w:t>
      </w:r>
      <w:r w:rsidR="006E5AAE">
        <w:rPr>
          <w:sz w:val="24"/>
          <w:szCs w:val="24"/>
        </w:rPr>
        <w:t xml:space="preserve">, além de realizar outros serviços inerentes à obra e </w:t>
      </w:r>
      <w:r w:rsidR="00125D54">
        <w:rPr>
          <w:sz w:val="24"/>
          <w:szCs w:val="24"/>
        </w:rPr>
        <w:t>à função</w:t>
      </w:r>
      <w:r w:rsidR="006E5AAE">
        <w:rPr>
          <w:sz w:val="24"/>
          <w:szCs w:val="24"/>
        </w:rPr>
        <w:t>.</w:t>
      </w:r>
    </w:p>
    <w:p w14:paraId="089BF482" w14:textId="77777777" w:rsidR="001F3EFC" w:rsidRPr="008533F7" w:rsidRDefault="006E5AAE" w:rsidP="006E5AAE">
      <w:pPr>
        <w:spacing w:line="312" w:lineRule="auto"/>
        <w:ind w:right="20"/>
        <w:jc w:val="both"/>
        <w:rPr>
          <w:b/>
          <w:sz w:val="24"/>
          <w:szCs w:val="24"/>
        </w:rPr>
      </w:pPr>
      <w:r>
        <w:rPr>
          <w:b/>
          <w:sz w:val="24"/>
          <w:szCs w:val="24"/>
        </w:rPr>
        <w:lastRenderedPageBreak/>
        <w:t xml:space="preserve">ATRIBUIÇÕES TÍPICAS: </w:t>
      </w:r>
      <w:r w:rsidR="001F3EFC" w:rsidRPr="008533F7">
        <w:rPr>
          <w:sz w:val="24"/>
          <w:szCs w:val="24"/>
        </w:rPr>
        <w:t>supervisionar os serviços de construção e conservação de vias e demais obras e executar outras atividades de mesma natureza e mesmos níveis de complexidade e responsabilidade, além de conferir os materiais recebidos e despachos, fazendo as devidas anotações no diário de obra; elaborar de relatório de execução de serviços; fiscalizar a higiene, limpeza, ordem nos locais de trabalho e incêndio, a disciplina e frequência do pessoal, sob sua responsabilidade; exercer o controle das maquinas, equipamentos, ferramentas e instrumentos sob sua responsabilidade; inspecionar o trabalho executado; supervisionar todas as maquinas e equipamentos presentes na obra e, zelar pela operação e conservação das maquinas, equipamentos e instrumentos de acordo com as normas teóricas.</w:t>
      </w:r>
    </w:p>
    <w:p w14:paraId="61FFC9A2" w14:textId="77777777" w:rsidR="001F3EFC" w:rsidRPr="008533F7" w:rsidRDefault="001F3EFC" w:rsidP="006E5AAE">
      <w:pPr>
        <w:pStyle w:val="PargrafodaLista"/>
        <w:spacing w:line="312" w:lineRule="auto"/>
        <w:ind w:left="0" w:right="20"/>
        <w:contextualSpacing w:val="0"/>
        <w:jc w:val="both"/>
        <w:rPr>
          <w:sz w:val="24"/>
          <w:szCs w:val="24"/>
        </w:rPr>
      </w:pPr>
      <w:r w:rsidRPr="00AB280C">
        <w:rPr>
          <w:b/>
          <w:sz w:val="24"/>
          <w:szCs w:val="24"/>
        </w:rPr>
        <w:t xml:space="preserve">REMUNERAÇÃO: </w:t>
      </w:r>
      <w:r w:rsidR="00AB280C" w:rsidRPr="00AB280C">
        <w:rPr>
          <w:b/>
          <w:sz w:val="24"/>
          <w:szCs w:val="24"/>
        </w:rPr>
        <w:t>R$ 1.045,00</w:t>
      </w:r>
    </w:p>
    <w:p w14:paraId="2CE744B6" w14:textId="77777777" w:rsidR="001F3EFC" w:rsidRPr="008533F7" w:rsidRDefault="001F3EFC" w:rsidP="007646F0">
      <w:pPr>
        <w:pStyle w:val="PargrafodaLista"/>
        <w:spacing w:line="312" w:lineRule="auto"/>
        <w:ind w:left="0" w:right="20"/>
        <w:contextualSpacing w:val="0"/>
        <w:jc w:val="both"/>
        <w:rPr>
          <w:sz w:val="24"/>
          <w:szCs w:val="24"/>
        </w:rPr>
      </w:pPr>
      <w:r w:rsidRPr="007646F0">
        <w:rPr>
          <w:b/>
          <w:sz w:val="24"/>
          <w:szCs w:val="24"/>
        </w:rPr>
        <w:t>JORNADA</w:t>
      </w:r>
      <w:r w:rsidR="007646F0" w:rsidRPr="007646F0">
        <w:rPr>
          <w:b/>
          <w:sz w:val="24"/>
          <w:szCs w:val="24"/>
        </w:rPr>
        <w:t xml:space="preserve"> DE TRABALHO</w:t>
      </w:r>
      <w:r w:rsidRPr="008533F7">
        <w:rPr>
          <w:sz w:val="24"/>
          <w:szCs w:val="24"/>
        </w:rPr>
        <w:t>: 40 HORAS</w:t>
      </w:r>
    </w:p>
    <w:p w14:paraId="3F43D36F" w14:textId="77777777" w:rsidR="007646F0" w:rsidRDefault="007646F0" w:rsidP="007646F0">
      <w:pPr>
        <w:spacing w:line="312" w:lineRule="auto"/>
        <w:ind w:right="20"/>
        <w:jc w:val="both"/>
        <w:rPr>
          <w:b/>
          <w:sz w:val="24"/>
          <w:szCs w:val="24"/>
        </w:rPr>
      </w:pPr>
    </w:p>
    <w:p w14:paraId="28131095" w14:textId="77777777" w:rsidR="001F3EFC" w:rsidRPr="007646F0" w:rsidRDefault="001F3EFC" w:rsidP="007646F0">
      <w:pPr>
        <w:spacing w:line="312" w:lineRule="auto"/>
        <w:ind w:right="20"/>
        <w:jc w:val="center"/>
        <w:rPr>
          <w:b/>
          <w:sz w:val="24"/>
          <w:szCs w:val="24"/>
        </w:rPr>
      </w:pPr>
      <w:r w:rsidRPr="007646F0">
        <w:rPr>
          <w:b/>
          <w:sz w:val="24"/>
          <w:szCs w:val="24"/>
        </w:rPr>
        <w:t>NÍVEL MÉDIO</w:t>
      </w:r>
    </w:p>
    <w:p w14:paraId="7E6FF400" w14:textId="77777777" w:rsidR="001F3EFC" w:rsidRPr="007646F0" w:rsidRDefault="001F3EFC" w:rsidP="007646F0">
      <w:pPr>
        <w:shd w:val="clear" w:color="auto" w:fill="BFBFBF" w:themeFill="background1" w:themeFillShade="BF"/>
        <w:spacing w:line="312" w:lineRule="auto"/>
        <w:ind w:right="20"/>
        <w:jc w:val="both"/>
        <w:rPr>
          <w:sz w:val="24"/>
          <w:szCs w:val="24"/>
        </w:rPr>
      </w:pPr>
      <w:r w:rsidRPr="007646F0">
        <w:rPr>
          <w:b/>
          <w:sz w:val="24"/>
          <w:szCs w:val="24"/>
        </w:rPr>
        <w:t>TÉCNICO EM AGRIMENSURA OU EQUIVALENTE</w:t>
      </w:r>
    </w:p>
    <w:p w14:paraId="27F095F8" w14:textId="77777777" w:rsidR="001F3EFC" w:rsidRPr="007646F0" w:rsidRDefault="001F3EFC" w:rsidP="007646F0">
      <w:pPr>
        <w:pStyle w:val="PargrafodaLista"/>
        <w:spacing w:line="312" w:lineRule="auto"/>
        <w:ind w:left="0" w:right="20"/>
        <w:contextualSpacing w:val="0"/>
        <w:jc w:val="both"/>
        <w:rPr>
          <w:sz w:val="24"/>
          <w:szCs w:val="24"/>
        </w:rPr>
      </w:pPr>
      <w:r w:rsidRPr="007646F0">
        <w:rPr>
          <w:b/>
          <w:sz w:val="24"/>
          <w:szCs w:val="24"/>
        </w:rPr>
        <w:t>REQUISITOS</w:t>
      </w:r>
      <w:r w:rsidRPr="007646F0">
        <w:rPr>
          <w:sz w:val="24"/>
          <w:szCs w:val="24"/>
        </w:rPr>
        <w:t>: Certificado devidamente registrado, de conclusão de curso de nível médio (antigo primeiro grau), fornecido por instituição reconhecida pelo Conselho Estadual de Educação</w:t>
      </w:r>
      <w:r w:rsidR="007646F0" w:rsidRPr="007646F0">
        <w:rPr>
          <w:sz w:val="24"/>
          <w:szCs w:val="24"/>
        </w:rPr>
        <w:t xml:space="preserve"> com habilitação em Agrimensura, </w:t>
      </w:r>
      <w:r w:rsidR="007646F0">
        <w:rPr>
          <w:sz w:val="24"/>
          <w:szCs w:val="24"/>
        </w:rPr>
        <w:t>devidamente registrado no Conselho Federal/Regional dos Técnicos Industriais – CFT.</w:t>
      </w:r>
    </w:p>
    <w:p w14:paraId="53B60935" w14:textId="77777777" w:rsidR="001F3EFC" w:rsidRDefault="001F3EFC" w:rsidP="007646F0">
      <w:pPr>
        <w:pStyle w:val="PargrafodaLista"/>
        <w:spacing w:line="312" w:lineRule="auto"/>
        <w:ind w:left="0" w:right="20"/>
        <w:contextualSpacing w:val="0"/>
        <w:jc w:val="both"/>
        <w:rPr>
          <w:sz w:val="24"/>
          <w:szCs w:val="24"/>
        </w:rPr>
      </w:pPr>
      <w:r w:rsidRPr="007646F0">
        <w:rPr>
          <w:b/>
          <w:sz w:val="24"/>
          <w:szCs w:val="24"/>
        </w:rPr>
        <w:t>DESCRIÇÃO SUMÁRIA DAS ATIVIDADES</w:t>
      </w:r>
      <w:r w:rsidRPr="007646F0">
        <w:rPr>
          <w:sz w:val="24"/>
          <w:szCs w:val="24"/>
        </w:rPr>
        <w:t xml:space="preserve">: </w:t>
      </w:r>
      <w:r w:rsidR="007646F0">
        <w:rPr>
          <w:sz w:val="24"/>
          <w:szCs w:val="24"/>
        </w:rPr>
        <w:t>conduzir a execução técnica dos trabalhos de sua especialidade, orientar e coordenar a execução dos serviços de manutenção de equipamentos e instalações, responsabilizar-se pela elaboração e execução de projetos na área de Agrimensura, Geodésia, Cartografia e Geoprocessamento</w:t>
      </w:r>
      <w:r w:rsidR="004007A2">
        <w:rPr>
          <w:sz w:val="24"/>
          <w:szCs w:val="24"/>
        </w:rPr>
        <w:t xml:space="preserve">, entre outras atividades inerentes </w:t>
      </w:r>
      <w:r w:rsidR="00125D54">
        <w:rPr>
          <w:sz w:val="24"/>
          <w:szCs w:val="24"/>
        </w:rPr>
        <w:t>à função</w:t>
      </w:r>
      <w:r w:rsidRPr="007646F0">
        <w:rPr>
          <w:sz w:val="24"/>
          <w:szCs w:val="24"/>
        </w:rPr>
        <w:t>.</w:t>
      </w:r>
    </w:p>
    <w:p w14:paraId="098C265A" w14:textId="77777777" w:rsidR="004007A2" w:rsidRDefault="007646F0" w:rsidP="004007A2">
      <w:pPr>
        <w:pStyle w:val="PargrafodaLista"/>
        <w:spacing w:line="312" w:lineRule="auto"/>
        <w:ind w:left="0" w:right="20"/>
        <w:contextualSpacing w:val="0"/>
        <w:jc w:val="both"/>
        <w:rPr>
          <w:sz w:val="24"/>
          <w:szCs w:val="24"/>
        </w:rPr>
      </w:pPr>
      <w:r w:rsidRPr="007646F0">
        <w:rPr>
          <w:b/>
          <w:sz w:val="24"/>
          <w:szCs w:val="24"/>
        </w:rPr>
        <w:t>ATRIBUIÇÕES TÍPICAS</w:t>
      </w:r>
      <w:r>
        <w:rPr>
          <w:sz w:val="24"/>
          <w:szCs w:val="24"/>
        </w:rPr>
        <w:t xml:space="preserve">: </w:t>
      </w:r>
      <w:r w:rsidR="004007A2">
        <w:rPr>
          <w:sz w:val="24"/>
          <w:szCs w:val="24"/>
        </w:rPr>
        <w:t>e</w:t>
      </w:r>
      <w:r w:rsidR="004007A2" w:rsidRPr="004007A2">
        <w:rPr>
          <w:sz w:val="24"/>
          <w:szCs w:val="24"/>
        </w:rPr>
        <w:t>xecutar</w:t>
      </w:r>
      <w:r w:rsidR="004007A2">
        <w:rPr>
          <w:sz w:val="24"/>
          <w:szCs w:val="24"/>
        </w:rPr>
        <w:t xml:space="preserve"> </w:t>
      </w:r>
      <w:r w:rsidR="004007A2" w:rsidRPr="004007A2">
        <w:rPr>
          <w:sz w:val="24"/>
          <w:szCs w:val="24"/>
        </w:rPr>
        <w:t>e conduzir a execu</w:t>
      </w:r>
      <w:r w:rsidR="004007A2">
        <w:rPr>
          <w:sz w:val="24"/>
          <w:szCs w:val="24"/>
        </w:rPr>
        <w:t xml:space="preserve">ção técnica de trabalhos </w:t>
      </w:r>
      <w:r w:rsidR="004007A2" w:rsidRPr="004007A2">
        <w:rPr>
          <w:sz w:val="24"/>
          <w:szCs w:val="24"/>
        </w:rPr>
        <w:t>profissionais, bem como orientar</w:t>
      </w:r>
      <w:r w:rsidR="004007A2">
        <w:rPr>
          <w:sz w:val="24"/>
          <w:szCs w:val="24"/>
        </w:rPr>
        <w:t xml:space="preserve"> </w:t>
      </w:r>
      <w:r w:rsidR="004007A2" w:rsidRPr="004007A2">
        <w:rPr>
          <w:sz w:val="24"/>
          <w:szCs w:val="24"/>
        </w:rPr>
        <w:t>e coordenar equipes de execu</w:t>
      </w:r>
      <w:r w:rsidR="004007A2">
        <w:rPr>
          <w:sz w:val="24"/>
          <w:szCs w:val="24"/>
        </w:rPr>
        <w:t xml:space="preserve">ção </w:t>
      </w:r>
      <w:r w:rsidR="004007A2" w:rsidRPr="004007A2">
        <w:rPr>
          <w:sz w:val="24"/>
          <w:szCs w:val="24"/>
        </w:rPr>
        <w:t xml:space="preserve">de </w:t>
      </w:r>
      <w:r w:rsidR="004007A2">
        <w:rPr>
          <w:sz w:val="24"/>
          <w:szCs w:val="24"/>
        </w:rPr>
        <w:t>instalações</w:t>
      </w:r>
      <w:r w:rsidR="004007A2" w:rsidRPr="004007A2">
        <w:rPr>
          <w:sz w:val="24"/>
          <w:szCs w:val="24"/>
        </w:rPr>
        <w:t>,</w:t>
      </w:r>
      <w:r w:rsidR="004007A2">
        <w:rPr>
          <w:sz w:val="24"/>
          <w:szCs w:val="24"/>
        </w:rPr>
        <w:t xml:space="preserve"> </w:t>
      </w:r>
      <w:r w:rsidR="004007A2" w:rsidRPr="004007A2">
        <w:rPr>
          <w:sz w:val="24"/>
          <w:szCs w:val="24"/>
        </w:rPr>
        <w:t>montagens,</w:t>
      </w:r>
      <w:r w:rsidR="004007A2">
        <w:rPr>
          <w:sz w:val="24"/>
          <w:szCs w:val="24"/>
        </w:rPr>
        <w:t xml:space="preserve"> </w:t>
      </w:r>
      <w:r w:rsidR="004007A2" w:rsidRPr="004007A2">
        <w:rPr>
          <w:sz w:val="24"/>
          <w:szCs w:val="24"/>
        </w:rPr>
        <w:t>opera</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reparos ou manuten</w:t>
      </w:r>
      <w:r w:rsidR="004007A2">
        <w:rPr>
          <w:sz w:val="24"/>
          <w:szCs w:val="24"/>
        </w:rPr>
        <w:t>çã</w:t>
      </w:r>
      <w:r w:rsidR="004007A2" w:rsidRPr="004007A2">
        <w:rPr>
          <w:sz w:val="24"/>
          <w:szCs w:val="24"/>
        </w:rPr>
        <w:t>o</w:t>
      </w:r>
      <w:r w:rsidR="004007A2">
        <w:rPr>
          <w:sz w:val="24"/>
          <w:szCs w:val="24"/>
        </w:rPr>
        <w:t>. P</w:t>
      </w:r>
      <w:r w:rsidR="004007A2" w:rsidRPr="004007A2">
        <w:rPr>
          <w:sz w:val="24"/>
          <w:szCs w:val="24"/>
        </w:rPr>
        <w:t xml:space="preserve">restar </w:t>
      </w:r>
      <w:r w:rsidR="004007A2">
        <w:rPr>
          <w:sz w:val="24"/>
          <w:szCs w:val="24"/>
        </w:rPr>
        <w:t>assistência técnica</w:t>
      </w:r>
      <w:r w:rsidR="004007A2" w:rsidRPr="004007A2">
        <w:rPr>
          <w:sz w:val="24"/>
          <w:szCs w:val="24"/>
        </w:rPr>
        <w:t xml:space="preserve"> e </w:t>
      </w:r>
      <w:r w:rsidR="004007A2">
        <w:rPr>
          <w:sz w:val="24"/>
          <w:szCs w:val="24"/>
        </w:rPr>
        <w:t>assessoria no</w:t>
      </w:r>
      <w:r w:rsidR="004007A2" w:rsidRPr="004007A2">
        <w:rPr>
          <w:sz w:val="24"/>
          <w:szCs w:val="24"/>
        </w:rPr>
        <w:t xml:space="preserve"> estudo de viabilidade e desenvolvimento</w:t>
      </w:r>
      <w:r w:rsidR="004007A2">
        <w:rPr>
          <w:sz w:val="24"/>
          <w:szCs w:val="24"/>
        </w:rPr>
        <w:t xml:space="preserve"> </w:t>
      </w:r>
      <w:r w:rsidR="004007A2" w:rsidRPr="004007A2">
        <w:rPr>
          <w:sz w:val="24"/>
          <w:szCs w:val="24"/>
        </w:rPr>
        <w:t>de projetos e pesquisas</w:t>
      </w:r>
      <w:r w:rsidR="004007A2">
        <w:rPr>
          <w:sz w:val="24"/>
          <w:szCs w:val="24"/>
        </w:rPr>
        <w:t xml:space="preserve"> tecnológicas</w:t>
      </w:r>
      <w:r w:rsidR="004007A2" w:rsidRPr="004007A2">
        <w:rPr>
          <w:sz w:val="24"/>
          <w:szCs w:val="24"/>
        </w:rPr>
        <w:t>,</w:t>
      </w:r>
      <w:r w:rsidR="004007A2">
        <w:rPr>
          <w:sz w:val="24"/>
          <w:szCs w:val="24"/>
        </w:rPr>
        <w:t xml:space="preserve"> </w:t>
      </w:r>
      <w:r w:rsidR="004007A2" w:rsidRPr="004007A2">
        <w:rPr>
          <w:sz w:val="24"/>
          <w:szCs w:val="24"/>
        </w:rPr>
        <w:t>ou nos</w:t>
      </w:r>
      <w:r w:rsidR="004007A2">
        <w:rPr>
          <w:sz w:val="24"/>
          <w:szCs w:val="24"/>
        </w:rPr>
        <w:t xml:space="preserve"> </w:t>
      </w:r>
      <w:r w:rsidR="004007A2" w:rsidRPr="004007A2">
        <w:rPr>
          <w:sz w:val="24"/>
          <w:szCs w:val="24"/>
        </w:rPr>
        <w:t>trabalhos de vistoria, pericia, avalia</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arbitramento</w:t>
      </w:r>
      <w:r w:rsidR="004007A2">
        <w:rPr>
          <w:sz w:val="24"/>
          <w:szCs w:val="24"/>
        </w:rPr>
        <w:t xml:space="preserve"> </w:t>
      </w:r>
      <w:r w:rsidR="004007A2" w:rsidRPr="004007A2">
        <w:rPr>
          <w:sz w:val="24"/>
          <w:szCs w:val="24"/>
        </w:rPr>
        <w:t>e consultoria, exercendo,</w:t>
      </w:r>
      <w:r w:rsidR="004007A2">
        <w:rPr>
          <w:sz w:val="24"/>
          <w:szCs w:val="24"/>
        </w:rPr>
        <w:t xml:space="preserve"> </w:t>
      </w:r>
      <w:r w:rsidR="004007A2" w:rsidRPr="004007A2">
        <w:rPr>
          <w:sz w:val="24"/>
          <w:szCs w:val="24"/>
        </w:rPr>
        <w:t>dentre outras, as</w:t>
      </w:r>
      <w:r w:rsidR="004007A2">
        <w:rPr>
          <w:sz w:val="24"/>
          <w:szCs w:val="24"/>
        </w:rPr>
        <w:t xml:space="preserve"> </w:t>
      </w:r>
      <w:r w:rsidR="004007A2" w:rsidRPr="004007A2">
        <w:rPr>
          <w:sz w:val="24"/>
          <w:szCs w:val="24"/>
        </w:rPr>
        <w:t>seguintes atividades:</w:t>
      </w:r>
      <w:r w:rsidR="004007A2">
        <w:rPr>
          <w:sz w:val="24"/>
          <w:szCs w:val="24"/>
        </w:rPr>
        <w:t xml:space="preserve"> c</w:t>
      </w:r>
      <w:r w:rsidR="004007A2" w:rsidRPr="004007A2">
        <w:rPr>
          <w:sz w:val="24"/>
          <w:szCs w:val="24"/>
        </w:rPr>
        <w:t>oleta</w:t>
      </w:r>
      <w:r w:rsidR="004007A2">
        <w:rPr>
          <w:sz w:val="24"/>
          <w:szCs w:val="24"/>
        </w:rPr>
        <w:t xml:space="preserve"> </w:t>
      </w:r>
      <w:r w:rsidR="004007A2" w:rsidRPr="004007A2">
        <w:rPr>
          <w:sz w:val="24"/>
          <w:szCs w:val="24"/>
        </w:rPr>
        <w:t>de dados de natureza</w:t>
      </w:r>
      <w:r w:rsidR="004007A2">
        <w:rPr>
          <w:sz w:val="24"/>
          <w:szCs w:val="24"/>
        </w:rPr>
        <w:t xml:space="preserve"> técnica</w:t>
      </w:r>
      <w:r w:rsidR="004007A2" w:rsidRPr="004007A2">
        <w:rPr>
          <w:sz w:val="24"/>
          <w:szCs w:val="24"/>
        </w:rPr>
        <w:t>;</w:t>
      </w:r>
      <w:r w:rsidR="004007A2">
        <w:rPr>
          <w:sz w:val="24"/>
          <w:szCs w:val="24"/>
        </w:rPr>
        <w:t xml:space="preserve"> d</w:t>
      </w:r>
      <w:r w:rsidR="004007A2" w:rsidRPr="004007A2">
        <w:rPr>
          <w:sz w:val="24"/>
          <w:szCs w:val="24"/>
        </w:rPr>
        <w:t>esenho</w:t>
      </w:r>
      <w:r w:rsidR="004007A2">
        <w:rPr>
          <w:sz w:val="24"/>
          <w:szCs w:val="24"/>
        </w:rPr>
        <w:t xml:space="preserve"> </w:t>
      </w:r>
      <w:r w:rsidR="004007A2" w:rsidRPr="004007A2">
        <w:rPr>
          <w:sz w:val="24"/>
          <w:szCs w:val="24"/>
        </w:rPr>
        <w:t>de detalhes e da representa</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gr</w:t>
      </w:r>
      <w:r w:rsidR="004007A2">
        <w:rPr>
          <w:sz w:val="24"/>
          <w:szCs w:val="24"/>
        </w:rPr>
        <w:t>á</w:t>
      </w:r>
      <w:r w:rsidR="004007A2" w:rsidRPr="004007A2">
        <w:rPr>
          <w:sz w:val="24"/>
          <w:szCs w:val="24"/>
        </w:rPr>
        <w:t xml:space="preserve">fica de </w:t>
      </w:r>
      <w:r w:rsidR="004007A2">
        <w:rPr>
          <w:sz w:val="24"/>
          <w:szCs w:val="24"/>
        </w:rPr>
        <w:t>cálculos</w:t>
      </w:r>
      <w:r w:rsidR="004007A2" w:rsidRPr="004007A2">
        <w:rPr>
          <w:sz w:val="24"/>
          <w:szCs w:val="24"/>
        </w:rPr>
        <w:t>;</w:t>
      </w:r>
      <w:r w:rsidR="004007A2">
        <w:rPr>
          <w:sz w:val="24"/>
          <w:szCs w:val="24"/>
        </w:rPr>
        <w:t xml:space="preserve"> e</w:t>
      </w:r>
      <w:r w:rsidR="004007A2" w:rsidRPr="004007A2">
        <w:rPr>
          <w:sz w:val="24"/>
          <w:szCs w:val="24"/>
        </w:rPr>
        <w:t>labora</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de or</w:t>
      </w:r>
      <w:r w:rsidR="004007A2">
        <w:rPr>
          <w:sz w:val="24"/>
          <w:szCs w:val="24"/>
        </w:rPr>
        <w:t>ç</w:t>
      </w:r>
      <w:r w:rsidR="004007A2" w:rsidRPr="004007A2">
        <w:rPr>
          <w:sz w:val="24"/>
          <w:szCs w:val="24"/>
        </w:rPr>
        <w:t xml:space="preserve">amento de materiais e equipamentos, </w:t>
      </w:r>
      <w:r w:rsidR="004007A2">
        <w:rPr>
          <w:sz w:val="24"/>
          <w:szCs w:val="24"/>
        </w:rPr>
        <w:t xml:space="preserve">instalações e </w:t>
      </w:r>
      <w:r w:rsidR="004007A2" w:rsidRPr="004007A2">
        <w:rPr>
          <w:sz w:val="24"/>
          <w:szCs w:val="24"/>
        </w:rPr>
        <w:t>m</w:t>
      </w:r>
      <w:r w:rsidR="004007A2">
        <w:rPr>
          <w:sz w:val="24"/>
          <w:szCs w:val="24"/>
        </w:rPr>
        <w:t>ã</w:t>
      </w:r>
      <w:r w:rsidR="004007A2" w:rsidRPr="004007A2">
        <w:rPr>
          <w:sz w:val="24"/>
          <w:szCs w:val="24"/>
        </w:rPr>
        <w:t>o-de-obra;</w:t>
      </w:r>
      <w:r w:rsidR="004007A2">
        <w:rPr>
          <w:sz w:val="24"/>
          <w:szCs w:val="24"/>
        </w:rPr>
        <w:t xml:space="preserve"> d</w:t>
      </w:r>
      <w:r w:rsidR="004007A2" w:rsidRPr="004007A2">
        <w:rPr>
          <w:sz w:val="24"/>
          <w:szCs w:val="24"/>
        </w:rPr>
        <w:t>etalhamento de programas</w:t>
      </w:r>
      <w:r w:rsidR="004007A2">
        <w:rPr>
          <w:sz w:val="24"/>
          <w:szCs w:val="24"/>
        </w:rPr>
        <w:t xml:space="preserve"> </w:t>
      </w:r>
      <w:r w:rsidR="004007A2" w:rsidRPr="004007A2">
        <w:rPr>
          <w:sz w:val="24"/>
          <w:szCs w:val="24"/>
        </w:rPr>
        <w:t xml:space="preserve">de trabalho, observando normas </w:t>
      </w:r>
      <w:r w:rsidR="004007A2">
        <w:rPr>
          <w:sz w:val="24"/>
          <w:szCs w:val="24"/>
        </w:rPr>
        <w:t>técnicas</w:t>
      </w:r>
      <w:r w:rsidR="004007A2" w:rsidRPr="004007A2">
        <w:rPr>
          <w:sz w:val="24"/>
          <w:szCs w:val="24"/>
        </w:rPr>
        <w:t xml:space="preserve"> e de seguran</w:t>
      </w:r>
      <w:r w:rsidR="004007A2">
        <w:rPr>
          <w:sz w:val="24"/>
          <w:szCs w:val="24"/>
        </w:rPr>
        <w:t>ça</w:t>
      </w:r>
      <w:r w:rsidR="004007A2" w:rsidRPr="004007A2">
        <w:rPr>
          <w:sz w:val="24"/>
          <w:szCs w:val="24"/>
        </w:rPr>
        <w:t>;</w:t>
      </w:r>
      <w:r w:rsidR="004007A2">
        <w:rPr>
          <w:sz w:val="24"/>
          <w:szCs w:val="24"/>
        </w:rPr>
        <w:t xml:space="preserve"> </w:t>
      </w:r>
      <w:r w:rsidR="004007A2">
        <w:rPr>
          <w:sz w:val="24"/>
          <w:szCs w:val="24"/>
        </w:rPr>
        <w:lastRenderedPageBreak/>
        <w:t>a</w:t>
      </w:r>
      <w:r w:rsidR="004007A2" w:rsidRPr="004007A2">
        <w:rPr>
          <w:sz w:val="24"/>
          <w:szCs w:val="24"/>
        </w:rPr>
        <w:t>plica</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de norma</w:t>
      </w:r>
      <w:r w:rsidR="004007A2">
        <w:rPr>
          <w:sz w:val="24"/>
          <w:szCs w:val="24"/>
        </w:rPr>
        <w:t>s</w:t>
      </w:r>
      <w:r w:rsidR="004007A2" w:rsidRPr="004007A2">
        <w:rPr>
          <w:sz w:val="24"/>
          <w:szCs w:val="24"/>
        </w:rPr>
        <w:t xml:space="preserve"> </w:t>
      </w:r>
      <w:r w:rsidR="004007A2">
        <w:rPr>
          <w:sz w:val="24"/>
          <w:szCs w:val="24"/>
        </w:rPr>
        <w:t xml:space="preserve">técnicas </w:t>
      </w:r>
      <w:r w:rsidR="004007A2" w:rsidRPr="004007A2">
        <w:rPr>
          <w:sz w:val="24"/>
          <w:szCs w:val="24"/>
        </w:rPr>
        <w:t>concernentes aos respectivos</w:t>
      </w:r>
      <w:r w:rsidR="004007A2">
        <w:rPr>
          <w:sz w:val="24"/>
          <w:szCs w:val="24"/>
        </w:rPr>
        <w:t xml:space="preserve"> </w:t>
      </w:r>
      <w:r w:rsidR="004007A2" w:rsidRPr="004007A2">
        <w:rPr>
          <w:sz w:val="24"/>
          <w:szCs w:val="24"/>
        </w:rPr>
        <w:t>processos</w:t>
      </w:r>
      <w:r w:rsidR="004007A2">
        <w:rPr>
          <w:sz w:val="24"/>
          <w:szCs w:val="24"/>
        </w:rPr>
        <w:t xml:space="preserve"> </w:t>
      </w:r>
      <w:r w:rsidR="004007A2" w:rsidRPr="004007A2">
        <w:rPr>
          <w:sz w:val="24"/>
          <w:szCs w:val="24"/>
        </w:rPr>
        <w:t>de trabalho;</w:t>
      </w:r>
      <w:r w:rsidR="004007A2">
        <w:rPr>
          <w:sz w:val="24"/>
          <w:szCs w:val="24"/>
        </w:rPr>
        <w:t xml:space="preserve"> e</w:t>
      </w:r>
      <w:r w:rsidR="004007A2" w:rsidRPr="004007A2">
        <w:rPr>
          <w:sz w:val="24"/>
          <w:szCs w:val="24"/>
        </w:rPr>
        <w:t>xecu</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 xml:space="preserve">de ensaios de rotina, registrando </w:t>
      </w:r>
      <w:r w:rsidR="004007A2">
        <w:rPr>
          <w:sz w:val="24"/>
          <w:szCs w:val="24"/>
        </w:rPr>
        <w:t>observações</w:t>
      </w:r>
      <w:r w:rsidR="004007A2" w:rsidRPr="004007A2">
        <w:rPr>
          <w:sz w:val="24"/>
          <w:szCs w:val="24"/>
        </w:rPr>
        <w:t xml:space="preserve"> relativas ao controle de</w:t>
      </w:r>
      <w:r w:rsidR="004007A2">
        <w:rPr>
          <w:sz w:val="24"/>
          <w:szCs w:val="24"/>
        </w:rPr>
        <w:t xml:space="preserve"> </w:t>
      </w:r>
      <w:r w:rsidR="004007A2" w:rsidRPr="004007A2">
        <w:rPr>
          <w:sz w:val="24"/>
          <w:szCs w:val="24"/>
        </w:rPr>
        <w:t>qualidade dos materiais, pe</w:t>
      </w:r>
      <w:r w:rsidR="004007A2">
        <w:rPr>
          <w:sz w:val="24"/>
          <w:szCs w:val="24"/>
        </w:rPr>
        <w:t>ç</w:t>
      </w:r>
      <w:r w:rsidR="004007A2" w:rsidRPr="004007A2">
        <w:rPr>
          <w:sz w:val="24"/>
          <w:szCs w:val="24"/>
        </w:rPr>
        <w:t>as</w:t>
      </w:r>
      <w:r w:rsidR="004007A2">
        <w:rPr>
          <w:sz w:val="24"/>
          <w:szCs w:val="24"/>
        </w:rPr>
        <w:t xml:space="preserve"> </w:t>
      </w:r>
      <w:r w:rsidR="004007A2" w:rsidRPr="004007A2">
        <w:rPr>
          <w:sz w:val="24"/>
          <w:szCs w:val="24"/>
        </w:rPr>
        <w:t>e conjuntos;</w:t>
      </w:r>
      <w:r w:rsidR="004007A2">
        <w:rPr>
          <w:sz w:val="24"/>
          <w:szCs w:val="24"/>
        </w:rPr>
        <w:t xml:space="preserve"> r</w:t>
      </w:r>
      <w:r w:rsidR="004007A2" w:rsidRPr="004007A2">
        <w:rPr>
          <w:sz w:val="24"/>
          <w:szCs w:val="24"/>
        </w:rPr>
        <w:t>egulagem</w:t>
      </w:r>
      <w:r w:rsidR="004007A2">
        <w:rPr>
          <w:sz w:val="24"/>
          <w:szCs w:val="24"/>
        </w:rPr>
        <w:t xml:space="preserve"> </w:t>
      </w:r>
      <w:r w:rsidR="004007A2" w:rsidRPr="004007A2">
        <w:rPr>
          <w:sz w:val="24"/>
          <w:szCs w:val="24"/>
        </w:rPr>
        <w:t>de m</w:t>
      </w:r>
      <w:r w:rsidR="004007A2">
        <w:rPr>
          <w:sz w:val="24"/>
          <w:szCs w:val="24"/>
        </w:rPr>
        <w:t>á</w:t>
      </w:r>
      <w:r w:rsidR="004007A2" w:rsidRPr="004007A2">
        <w:rPr>
          <w:sz w:val="24"/>
          <w:szCs w:val="24"/>
        </w:rPr>
        <w:t>quinas, aparelhos e instrumentos t</w:t>
      </w:r>
      <w:r w:rsidR="004007A2">
        <w:rPr>
          <w:sz w:val="24"/>
          <w:szCs w:val="24"/>
        </w:rPr>
        <w:t>é</w:t>
      </w:r>
      <w:r w:rsidR="004007A2" w:rsidRPr="004007A2">
        <w:rPr>
          <w:sz w:val="24"/>
          <w:szCs w:val="24"/>
        </w:rPr>
        <w:t>cnicos.</w:t>
      </w:r>
      <w:r w:rsidR="004007A2">
        <w:rPr>
          <w:sz w:val="24"/>
          <w:szCs w:val="24"/>
        </w:rPr>
        <w:t xml:space="preserve"> </w:t>
      </w:r>
      <w:r w:rsidR="004007A2" w:rsidRPr="004007A2">
        <w:rPr>
          <w:sz w:val="24"/>
          <w:szCs w:val="24"/>
        </w:rPr>
        <w:t>Executar,</w:t>
      </w:r>
      <w:r w:rsidR="004007A2">
        <w:rPr>
          <w:sz w:val="24"/>
          <w:szCs w:val="24"/>
        </w:rPr>
        <w:t xml:space="preserve"> </w:t>
      </w:r>
      <w:r w:rsidR="004007A2" w:rsidRPr="004007A2">
        <w:rPr>
          <w:sz w:val="24"/>
          <w:szCs w:val="24"/>
        </w:rPr>
        <w:t>fiscalizar,</w:t>
      </w:r>
      <w:r w:rsidR="004007A2">
        <w:rPr>
          <w:sz w:val="24"/>
          <w:szCs w:val="24"/>
        </w:rPr>
        <w:t xml:space="preserve"> </w:t>
      </w:r>
      <w:r w:rsidR="004007A2" w:rsidRPr="004007A2">
        <w:rPr>
          <w:sz w:val="24"/>
          <w:szCs w:val="24"/>
        </w:rPr>
        <w:t>orientar e coordenar diretamente</w:t>
      </w:r>
      <w:r w:rsidR="004007A2">
        <w:rPr>
          <w:sz w:val="24"/>
          <w:szCs w:val="24"/>
        </w:rPr>
        <w:t xml:space="preserve"> </w:t>
      </w:r>
      <w:r w:rsidR="004007A2" w:rsidRPr="004007A2">
        <w:rPr>
          <w:sz w:val="24"/>
          <w:szCs w:val="24"/>
        </w:rPr>
        <w:t>servi</w:t>
      </w:r>
      <w:r w:rsidR="004007A2">
        <w:rPr>
          <w:sz w:val="24"/>
          <w:szCs w:val="24"/>
        </w:rPr>
        <w:t>ç</w:t>
      </w:r>
      <w:r w:rsidR="004007A2" w:rsidRPr="004007A2">
        <w:rPr>
          <w:sz w:val="24"/>
          <w:szCs w:val="24"/>
        </w:rPr>
        <w:t>os</w:t>
      </w:r>
      <w:r w:rsidR="004007A2">
        <w:rPr>
          <w:sz w:val="24"/>
          <w:szCs w:val="24"/>
        </w:rPr>
        <w:t xml:space="preserve"> </w:t>
      </w:r>
      <w:r w:rsidR="004007A2" w:rsidRPr="004007A2">
        <w:rPr>
          <w:sz w:val="24"/>
          <w:szCs w:val="24"/>
        </w:rPr>
        <w:t>de manuten</w:t>
      </w:r>
      <w:r w:rsidR="004007A2">
        <w:rPr>
          <w:sz w:val="24"/>
          <w:szCs w:val="24"/>
        </w:rPr>
        <w:t xml:space="preserve">ção </w:t>
      </w:r>
      <w:r w:rsidR="004007A2" w:rsidRPr="004007A2">
        <w:rPr>
          <w:sz w:val="24"/>
          <w:szCs w:val="24"/>
        </w:rPr>
        <w:t>e</w:t>
      </w:r>
      <w:r w:rsidR="004007A2">
        <w:rPr>
          <w:sz w:val="24"/>
          <w:szCs w:val="24"/>
        </w:rPr>
        <w:t xml:space="preserve"> </w:t>
      </w:r>
      <w:r w:rsidR="004007A2" w:rsidRPr="004007A2">
        <w:rPr>
          <w:sz w:val="24"/>
          <w:szCs w:val="24"/>
        </w:rPr>
        <w:t>reparo de equipamentos, instala</w:t>
      </w:r>
      <w:r w:rsidR="004007A2">
        <w:rPr>
          <w:sz w:val="24"/>
          <w:szCs w:val="24"/>
        </w:rPr>
        <w:t>ções e a</w:t>
      </w:r>
      <w:r w:rsidR="004007A2" w:rsidRPr="004007A2">
        <w:rPr>
          <w:sz w:val="24"/>
          <w:szCs w:val="24"/>
        </w:rPr>
        <w:t>rquivos t</w:t>
      </w:r>
      <w:r w:rsidR="004007A2">
        <w:rPr>
          <w:sz w:val="24"/>
          <w:szCs w:val="24"/>
        </w:rPr>
        <w:t>é</w:t>
      </w:r>
      <w:r w:rsidR="004007A2" w:rsidRPr="004007A2">
        <w:rPr>
          <w:sz w:val="24"/>
          <w:szCs w:val="24"/>
        </w:rPr>
        <w:t>cnicos espec</w:t>
      </w:r>
      <w:r w:rsidR="004007A2">
        <w:rPr>
          <w:sz w:val="24"/>
          <w:szCs w:val="24"/>
        </w:rPr>
        <w:t>í</w:t>
      </w:r>
      <w:r w:rsidR="004007A2" w:rsidRPr="004007A2">
        <w:rPr>
          <w:sz w:val="24"/>
          <w:szCs w:val="24"/>
        </w:rPr>
        <w:t>ficos, bem como conduzir e treinar</w:t>
      </w:r>
      <w:r w:rsidR="004007A2">
        <w:rPr>
          <w:sz w:val="24"/>
          <w:szCs w:val="24"/>
        </w:rPr>
        <w:t xml:space="preserve"> </w:t>
      </w:r>
      <w:r w:rsidR="004007A2" w:rsidRPr="004007A2">
        <w:rPr>
          <w:sz w:val="24"/>
          <w:szCs w:val="24"/>
        </w:rPr>
        <w:t>as respectivas equipes.</w:t>
      </w:r>
      <w:r w:rsidR="004007A2">
        <w:rPr>
          <w:sz w:val="24"/>
          <w:szCs w:val="24"/>
        </w:rPr>
        <w:t xml:space="preserve"> </w:t>
      </w:r>
      <w:r w:rsidR="004007A2" w:rsidRPr="004007A2">
        <w:rPr>
          <w:sz w:val="24"/>
          <w:szCs w:val="24"/>
        </w:rPr>
        <w:t>Dar assist</w:t>
      </w:r>
      <w:r w:rsidR="004007A2">
        <w:rPr>
          <w:sz w:val="24"/>
          <w:szCs w:val="24"/>
        </w:rPr>
        <w:t>ê</w:t>
      </w:r>
      <w:r w:rsidR="004007A2" w:rsidRPr="004007A2">
        <w:rPr>
          <w:sz w:val="24"/>
          <w:szCs w:val="24"/>
        </w:rPr>
        <w:t>ncia</w:t>
      </w:r>
      <w:r w:rsidR="004007A2">
        <w:rPr>
          <w:sz w:val="24"/>
          <w:szCs w:val="24"/>
        </w:rPr>
        <w:t xml:space="preserve"> </w:t>
      </w:r>
      <w:r w:rsidR="004007A2" w:rsidRPr="004007A2">
        <w:rPr>
          <w:sz w:val="24"/>
          <w:szCs w:val="24"/>
        </w:rPr>
        <w:t>t</w:t>
      </w:r>
      <w:r w:rsidR="004007A2">
        <w:rPr>
          <w:sz w:val="24"/>
          <w:szCs w:val="24"/>
        </w:rPr>
        <w:t>é</w:t>
      </w:r>
      <w:r w:rsidR="004007A2" w:rsidRPr="004007A2">
        <w:rPr>
          <w:sz w:val="24"/>
          <w:szCs w:val="24"/>
        </w:rPr>
        <w:t>cnica na compra, venda e utiliza</w:t>
      </w:r>
      <w:r w:rsidR="004007A2">
        <w:rPr>
          <w:sz w:val="24"/>
          <w:szCs w:val="24"/>
        </w:rPr>
        <w:t>çã</w:t>
      </w:r>
      <w:r w:rsidR="004007A2" w:rsidRPr="004007A2">
        <w:rPr>
          <w:sz w:val="24"/>
          <w:szCs w:val="24"/>
        </w:rPr>
        <w:t>o de equipamentos e materi</w:t>
      </w:r>
      <w:r w:rsidR="004007A2">
        <w:rPr>
          <w:sz w:val="24"/>
          <w:szCs w:val="24"/>
        </w:rPr>
        <w:t>ai</w:t>
      </w:r>
      <w:r w:rsidR="004007A2" w:rsidRPr="004007A2">
        <w:rPr>
          <w:sz w:val="24"/>
          <w:szCs w:val="24"/>
        </w:rPr>
        <w:t>s</w:t>
      </w:r>
      <w:r w:rsidR="004007A2">
        <w:rPr>
          <w:sz w:val="24"/>
          <w:szCs w:val="24"/>
        </w:rPr>
        <w:t xml:space="preserve"> </w:t>
      </w:r>
      <w:r w:rsidR="004007A2" w:rsidRPr="004007A2">
        <w:rPr>
          <w:sz w:val="24"/>
          <w:szCs w:val="24"/>
        </w:rPr>
        <w:t>especializados,</w:t>
      </w:r>
      <w:r w:rsidR="004007A2">
        <w:rPr>
          <w:sz w:val="24"/>
          <w:szCs w:val="24"/>
        </w:rPr>
        <w:t xml:space="preserve"> </w:t>
      </w:r>
      <w:r w:rsidR="004007A2" w:rsidRPr="004007A2">
        <w:rPr>
          <w:sz w:val="24"/>
          <w:szCs w:val="24"/>
        </w:rPr>
        <w:t>assessorando,</w:t>
      </w:r>
      <w:r w:rsidR="004007A2">
        <w:rPr>
          <w:sz w:val="24"/>
          <w:szCs w:val="24"/>
        </w:rPr>
        <w:t xml:space="preserve"> </w:t>
      </w:r>
      <w:r w:rsidR="004007A2" w:rsidRPr="004007A2">
        <w:rPr>
          <w:sz w:val="24"/>
          <w:szCs w:val="24"/>
        </w:rPr>
        <w:t>padronizando, mensurando e or</w:t>
      </w:r>
      <w:r w:rsidR="004007A2">
        <w:rPr>
          <w:sz w:val="24"/>
          <w:szCs w:val="24"/>
        </w:rPr>
        <w:t>ç</w:t>
      </w:r>
      <w:r w:rsidR="004007A2" w:rsidRPr="004007A2">
        <w:rPr>
          <w:sz w:val="24"/>
          <w:szCs w:val="24"/>
        </w:rPr>
        <w:t>ando.</w:t>
      </w:r>
      <w:r w:rsidR="004007A2">
        <w:rPr>
          <w:sz w:val="24"/>
          <w:szCs w:val="24"/>
        </w:rPr>
        <w:t xml:space="preserve"> </w:t>
      </w:r>
      <w:r w:rsidR="004007A2" w:rsidRPr="004007A2">
        <w:rPr>
          <w:sz w:val="24"/>
          <w:szCs w:val="24"/>
        </w:rPr>
        <w:t>Responsabilizar-se</w:t>
      </w:r>
      <w:r w:rsidR="004007A2">
        <w:rPr>
          <w:sz w:val="24"/>
          <w:szCs w:val="24"/>
        </w:rPr>
        <w:t xml:space="preserve"> </w:t>
      </w:r>
      <w:r w:rsidR="004007A2" w:rsidRPr="004007A2">
        <w:rPr>
          <w:sz w:val="24"/>
          <w:szCs w:val="24"/>
        </w:rPr>
        <w:t>p</w:t>
      </w:r>
      <w:r w:rsidR="004007A2">
        <w:rPr>
          <w:sz w:val="24"/>
          <w:szCs w:val="24"/>
        </w:rPr>
        <w:t>ela</w:t>
      </w:r>
      <w:r w:rsidR="004007A2" w:rsidRPr="004007A2">
        <w:rPr>
          <w:sz w:val="24"/>
          <w:szCs w:val="24"/>
        </w:rPr>
        <w:t xml:space="preserve"> elabora</w:t>
      </w:r>
      <w:r w:rsidR="004007A2">
        <w:rPr>
          <w:sz w:val="24"/>
          <w:szCs w:val="24"/>
        </w:rPr>
        <w:t>çã</w:t>
      </w:r>
      <w:r w:rsidR="004007A2" w:rsidRPr="004007A2">
        <w:rPr>
          <w:sz w:val="24"/>
          <w:szCs w:val="24"/>
        </w:rPr>
        <w:t>o e execu</w:t>
      </w:r>
      <w:r w:rsidR="004007A2">
        <w:rPr>
          <w:sz w:val="24"/>
          <w:szCs w:val="24"/>
        </w:rPr>
        <w:t>çã</w:t>
      </w:r>
      <w:r w:rsidR="004007A2" w:rsidRPr="004007A2">
        <w:rPr>
          <w:sz w:val="24"/>
          <w:szCs w:val="24"/>
        </w:rPr>
        <w:t>o</w:t>
      </w:r>
      <w:r w:rsidR="004007A2">
        <w:rPr>
          <w:sz w:val="24"/>
          <w:szCs w:val="24"/>
        </w:rPr>
        <w:t xml:space="preserve"> </w:t>
      </w:r>
      <w:r w:rsidR="004007A2" w:rsidRPr="004007A2">
        <w:rPr>
          <w:sz w:val="24"/>
          <w:szCs w:val="24"/>
        </w:rPr>
        <w:t xml:space="preserve">de projetos na </w:t>
      </w:r>
      <w:r w:rsidR="004007A2">
        <w:rPr>
          <w:sz w:val="24"/>
          <w:szCs w:val="24"/>
        </w:rPr>
        <w:t>á</w:t>
      </w:r>
      <w:r w:rsidR="004007A2" w:rsidRPr="004007A2">
        <w:rPr>
          <w:sz w:val="24"/>
          <w:szCs w:val="24"/>
        </w:rPr>
        <w:t>rea de Agrimensura</w:t>
      </w:r>
      <w:r w:rsidR="004007A2">
        <w:rPr>
          <w:sz w:val="24"/>
          <w:szCs w:val="24"/>
        </w:rPr>
        <w:t>, G</w:t>
      </w:r>
      <w:r w:rsidR="004007A2" w:rsidRPr="004007A2">
        <w:rPr>
          <w:sz w:val="24"/>
          <w:szCs w:val="24"/>
        </w:rPr>
        <w:t>eod</w:t>
      </w:r>
      <w:r w:rsidR="004007A2">
        <w:rPr>
          <w:sz w:val="24"/>
          <w:szCs w:val="24"/>
        </w:rPr>
        <w:t>é</w:t>
      </w:r>
      <w:r w:rsidR="004007A2" w:rsidRPr="004007A2">
        <w:rPr>
          <w:sz w:val="24"/>
          <w:szCs w:val="24"/>
        </w:rPr>
        <w:t>sia, Cartografia e Geoprocessamento.</w:t>
      </w:r>
      <w:r w:rsidR="004007A2">
        <w:rPr>
          <w:sz w:val="24"/>
          <w:szCs w:val="24"/>
        </w:rPr>
        <w:t xml:space="preserve"> Realizar </w:t>
      </w:r>
      <w:r w:rsidR="004007A2" w:rsidRPr="004007A2">
        <w:rPr>
          <w:sz w:val="24"/>
          <w:szCs w:val="24"/>
        </w:rPr>
        <w:t>medição, demarcação e levantamentos topográficos, bem como projetar, conduzir e dirigir trabalhos topográficos, funcionar como peritos em vistorias e arbitramentos relativos à agrimensura e exercer a atividade de desenhista de sua especialidade, conforme estabelecido no § 3º do Art. 3º do Decreto nº 90.922/85.</w:t>
      </w:r>
    </w:p>
    <w:p w14:paraId="60A7F3FB" w14:textId="77777777" w:rsidR="001F3EFC" w:rsidRPr="00AB280C" w:rsidRDefault="001F3EFC" w:rsidP="004007A2">
      <w:pPr>
        <w:pStyle w:val="PargrafodaLista"/>
        <w:spacing w:line="312" w:lineRule="auto"/>
        <w:ind w:left="0" w:right="20"/>
        <w:contextualSpacing w:val="0"/>
        <w:jc w:val="both"/>
        <w:rPr>
          <w:b/>
          <w:sz w:val="24"/>
          <w:szCs w:val="24"/>
        </w:rPr>
      </w:pPr>
      <w:r w:rsidRPr="00AB280C">
        <w:rPr>
          <w:b/>
          <w:sz w:val="24"/>
          <w:szCs w:val="24"/>
        </w:rPr>
        <w:t xml:space="preserve">REMUNERAÇÃO: </w:t>
      </w:r>
      <w:r w:rsidR="00C16903" w:rsidRPr="00AB280C">
        <w:rPr>
          <w:b/>
          <w:sz w:val="24"/>
          <w:szCs w:val="24"/>
        </w:rPr>
        <w:t xml:space="preserve">R$ </w:t>
      </w:r>
      <w:r w:rsidR="00AB280C" w:rsidRPr="00AB280C">
        <w:rPr>
          <w:b/>
          <w:sz w:val="24"/>
          <w:szCs w:val="24"/>
        </w:rPr>
        <w:t>3.564,53</w:t>
      </w:r>
    </w:p>
    <w:p w14:paraId="2647C13F" w14:textId="77777777" w:rsidR="001F3EFC" w:rsidRDefault="001F3EFC" w:rsidP="004007A2">
      <w:pPr>
        <w:spacing w:line="312" w:lineRule="auto"/>
        <w:ind w:right="20"/>
        <w:jc w:val="both"/>
        <w:rPr>
          <w:sz w:val="24"/>
          <w:szCs w:val="24"/>
        </w:rPr>
      </w:pPr>
      <w:r w:rsidRPr="004007A2">
        <w:rPr>
          <w:b/>
          <w:sz w:val="24"/>
          <w:szCs w:val="24"/>
        </w:rPr>
        <w:t>JORNADA</w:t>
      </w:r>
      <w:r w:rsidR="004007A2" w:rsidRPr="004007A2">
        <w:rPr>
          <w:b/>
          <w:sz w:val="24"/>
          <w:szCs w:val="24"/>
        </w:rPr>
        <w:t xml:space="preserve"> DE TRABALHO</w:t>
      </w:r>
      <w:r w:rsidRPr="004007A2">
        <w:rPr>
          <w:sz w:val="24"/>
          <w:szCs w:val="24"/>
        </w:rPr>
        <w:t>: 40 HORAS</w:t>
      </w:r>
    </w:p>
    <w:p w14:paraId="29CD584B" w14:textId="77777777" w:rsidR="004007A2" w:rsidRPr="004007A2" w:rsidRDefault="004007A2" w:rsidP="004007A2">
      <w:pPr>
        <w:spacing w:line="312" w:lineRule="auto"/>
        <w:ind w:right="20"/>
        <w:jc w:val="both"/>
        <w:rPr>
          <w:sz w:val="24"/>
          <w:szCs w:val="24"/>
        </w:rPr>
      </w:pPr>
    </w:p>
    <w:p w14:paraId="45C0F6E2" w14:textId="77777777" w:rsidR="001F3EFC" w:rsidRPr="001C0BF9" w:rsidRDefault="001F3EFC" w:rsidP="001C0BF9">
      <w:pPr>
        <w:shd w:val="clear" w:color="auto" w:fill="BFBFBF" w:themeFill="background1" w:themeFillShade="BF"/>
        <w:spacing w:line="312" w:lineRule="auto"/>
        <w:ind w:right="20"/>
        <w:jc w:val="both"/>
        <w:rPr>
          <w:b/>
          <w:sz w:val="24"/>
          <w:szCs w:val="24"/>
        </w:rPr>
      </w:pPr>
      <w:r w:rsidRPr="001C0BF9">
        <w:rPr>
          <w:b/>
          <w:sz w:val="24"/>
          <w:szCs w:val="24"/>
        </w:rPr>
        <w:t>TOPÓGRAFO PRÁTICO</w:t>
      </w:r>
    </w:p>
    <w:p w14:paraId="16CC1A70" w14:textId="77777777" w:rsidR="001F3EFC" w:rsidRPr="001C0BF9" w:rsidRDefault="001F3EFC" w:rsidP="001C0BF9">
      <w:pPr>
        <w:pStyle w:val="PargrafodaLista"/>
        <w:spacing w:line="312" w:lineRule="auto"/>
        <w:ind w:left="0" w:right="20"/>
        <w:contextualSpacing w:val="0"/>
        <w:jc w:val="both"/>
        <w:rPr>
          <w:sz w:val="24"/>
          <w:szCs w:val="24"/>
        </w:rPr>
      </w:pPr>
      <w:r w:rsidRPr="001C0BF9">
        <w:rPr>
          <w:b/>
          <w:sz w:val="24"/>
          <w:szCs w:val="24"/>
        </w:rPr>
        <w:t>REQUISITOS</w:t>
      </w:r>
      <w:r w:rsidRPr="001C0BF9">
        <w:rPr>
          <w:sz w:val="24"/>
          <w:szCs w:val="24"/>
        </w:rPr>
        <w:t xml:space="preserve">: Ensino </w:t>
      </w:r>
      <w:r w:rsidR="001C0BF9" w:rsidRPr="001C0BF9">
        <w:rPr>
          <w:sz w:val="24"/>
          <w:szCs w:val="24"/>
        </w:rPr>
        <w:t>m</w:t>
      </w:r>
      <w:r w:rsidRPr="001C0BF9">
        <w:rPr>
          <w:sz w:val="24"/>
          <w:szCs w:val="24"/>
        </w:rPr>
        <w:t>édio completo, declaração ou histórico escolar emitido por instituição oficial de ensino reconhecida pelo MEC</w:t>
      </w:r>
      <w:r w:rsidR="001C0BF9" w:rsidRPr="001C0BF9">
        <w:rPr>
          <w:sz w:val="24"/>
          <w:szCs w:val="24"/>
        </w:rPr>
        <w:t xml:space="preserve"> e comprovação de atividade profissional em topografia</w:t>
      </w:r>
      <w:r w:rsidRPr="001C0BF9">
        <w:rPr>
          <w:sz w:val="24"/>
          <w:szCs w:val="24"/>
        </w:rPr>
        <w:t>.</w:t>
      </w:r>
    </w:p>
    <w:p w14:paraId="2F1F0877" w14:textId="77777777" w:rsidR="00383189" w:rsidRDefault="001F3EFC" w:rsidP="00383189">
      <w:pPr>
        <w:pStyle w:val="PargrafodaLista"/>
        <w:spacing w:line="312" w:lineRule="auto"/>
        <w:ind w:left="0" w:right="20"/>
        <w:contextualSpacing w:val="0"/>
        <w:jc w:val="both"/>
        <w:rPr>
          <w:sz w:val="24"/>
          <w:szCs w:val="24"/>
        </w:rPr>
      </w:pPr>
      <w:r w:rsidRPr="00383189">
        <w:rPr>
          <w:b/>
          <w:sz w:val="24"/>
          <w:szCs w:val="24"/>
        </w:rPr>
        <w:t>DESCRIÇÃO SUMÁRIA DAS ATIVIDADES</w:t>
      </w:r>
      <w:r w:rsidRPr="008533F7">
        <w:rPr>
          <w:sz w:val="24"/>
          <w:szCs w:val="24"/>
        </w:rPr>
        <w:t xml:space="preserve">: </w:t>
      </w:r>
      <w:r w:rsidR="00383189" w:rsidRPr="00383189">
        <w:rPr>
          <w:sz w:val="24"/>
          <w:szCs w:val="24"/>
        </w:rPr>
        <w:t>Efetuar levantamentos de superfícies, determinando o</w:t>
      </w:r>
      <w:r w:rsidR="00383189">
        <w:rPr>
          <w:sz w:val="24"/>
          <w:szCs w:val="24"/>
        </w:rPr>
        <w:t xml:space="preserve"> </w:t>
      </w:r>
      <w:r w:rsidR="00383189" w:rsidRPr="00383189">
        <w:rPr>
          <w:sz w:val="24"/>
          <w:szCs w:val="24"/>
        </w:rPr>
        <w:t>perfil, localização, dimensões exatas e configuração de terrenos, campos e estradas,</w:t>
      </w:r>
      <w:r w:rsidR="00383189">
        <w:rPr>
          <w:sz w:val="24"/>
          <w:szCs w:val="24"/>
        </w:rPr>
        <w:t xml:space="preserve"> </w:t>
      </w:r>
      <w:r w:rsidR="00383189" w:rsidRPr="00383189">
        <w:rPr>
          <w:sz w:val="24"/>
          <w:szCs w:val="24"/>
        </w:rPr>
        <w:t>para fornecer dados necessários aos trabalhos de construção, de exploração e de</w:t>
      </w:r>
      <w:r w:rsidR="00383189">
        <w:rPr>
          <w:sz w:val="24"/>
          <w:szCs w:val="24"/>
        </w:rPr>
        <w:t xml:space="preserve"> </w:t>
      </w:r>
      <w:r w:rsidR="00383189" w:rsidRPr="00383189">
        <w:rPr>
          <w:sz w:val="24"/>
          <w:szCs w:val="24"/>
        </w:rPr>
        <w:t xml:space="preserve">elaboração de </w:t>
      </w:r>
      <w:r w:rsidR="00C16903">
        <w:rPr>
          <w:sz w:val="24"/>
          <w:szCs w:val="24"/>
        </w:rPr>
        <w:t>projetos</w:t>
      </w:r>
      <w:r w:rsidR="00383189">
        <w:rPr>
          <w:sz w:val="24"/>
          <w:szCs w:val="24"/>
        </w:rPr>
        <w:t>.</w:t>
      </w:r>
    </w:p>
    <w:p w14:paraId="54948589" w14:textId="77777777" w:rsidR="001F3EFC" w:rsidRPr="008533F7" w:rsidRDefault="00383189" w:rsidP="001C0BF9">
      <w:pPr>
        <w:pStyle w:val="PargrafodaLista"/>
        <w:spacing w:line="312" w:lineRule="auto"/>
        <w:ind w:left="0" w:right="20"/>
        <w:contextualSpacing w:val="0"/>
        <w:jc w:val="both"/>
        <w:rPr>
          <w:b/>
          <w:sz w:val="24"/>
          <w:szCs w:val="24"/>
          <w:highlight w:val="yellow"/>
        </w:rPr>
      </w:pPr>
      <w:r w:rsidRPr="00383189">
        <w:rPr>
          <w:b/>
          <w:sz w:val="24"/>
          <w:szCs w:val="24"/>
        </w:rPr>
        <w:t>ATRIBUIÇÕES TÍPICAS</w:t>
      </w:r>
      <w:r>
        <w:rPr>
          <w:sz w:val="24"/>
          <w:szCs w:val="24"/>
        </w:rPr>
        <w:t xml:space="preserve">: </w:t>
      </w:r>
      <w:r w:rsidR="001F3EFC" w:rsidRPr="008533F7">
        <w:rPr>
          <w:sz w:val="24"/>
          <w:szCs w:val="24"/>
        </w:rPr>
        <w:t>Executar serviços topográficos, efetuando levantamentos técnicos nos locais bem como registrar em planilhas especiais; avaliar as diferenças entre pontos, altitudes, distâncias, aplicando fórmulas, consultando tabelas, para estabelecer e verificar a precisão dos dados e levantamentos realizados; Efetuar levantamentos topográficos e planialtimétricos realizados</w:t>
      </w:r>
      <w:r w:rsidR="00C16903">
        <w:rPr>
          <w:sz w:val="24"/>
          <w:szCs w:val="24"/>
        </w:rPr>
        <w:t xml:space="preserve">; </w:t>
      </w:r>
      <w:r w:rsidR="001F3EFC" w:rsidRPr="008533F7">
        <w:rPr>
          <w:sz w:val="24"/>
          <w:szCs w:val="24"/>
        </w:rPr>
        <w:t xml:space="preserve">executar croquis de obras diversas, para posterior avaliação e assinatura do engenheiro responsável; efetuar a demarcação de loteamento e locação de </w:t>
      </w:r>
      <w:r w:rsidR="00C16903">
        <w:rPr>
          <w:sz w:val="24"/>
          <w:szCs w:val="24"/>
        </w:rPr>
        <w:lastRenderedPageBreak/>
        <w:t>obras</w:t>
      </w:r>
      <w:r w:rsidR="001F3EFC" w:rsidRPr="008533F7">
        <w:rPr>
          <w:sz w:val="24"/>
          <w:szCs w:val="24"/>
        </w:rPr>
        <w:t>; zelar pela manutenção e guarda dos instrumentos e equipamentos; executar outras tarefas afins, determinadas pelo superior imediato.</w:t>
      </w:r>
    </w:p>
    <w:p w14:paraId="60D3BD79" w14:textId="77777777" w:rsidR="001F3EFC" w:rsidRPr="008533F7" w:rsidRDefault="001F3EFC" w:rsidP="001C0BF9">
      <w:pPr>
        <w:pStyle w:val="PargrafodaLista"/>
        <w:spacing w:line="312" w:lineRule="auto"/>
        <w:ind w:left="0" w:right="20"/>
        <w:contextualSpacing w:val="0"/>
        <w:jc w:val="both"/>
        <w:rPr>
          <w:sz w:val="24"/>
          <w:szCs w:val="24"/>
        </w:rPr>
      </w:pPr>
      <w:r w:rsidRPr="00AB280C">
        <w:rPr>
          <w:b/>
          <w:sz w:val="24"/>
          <w:szCs w:val="24"/>
        </w:rPr>
        <w:t xml:space="preserve">REMUNERAÇÃO: </w:t>
      </w:r>
      <w:r w:rsidR="00C16903" w:rsidRPr="00AB280C">
        <w:rPr>
          <w:b/>
          <w:sz w:val="24"/>
          <w:szCs w:val="24"/>
        </w:rPr>
        <w:t>1.958,25</w:t>
      </w:r>
    </w:p>
    <w:p w14:paraId="3618A998" w14:textId="77777777" w:rsidR="001F3EFC" w:rsidRDefault="001F3EFC" w:rsidP="00A957E9">
      <w:pPr>
        <w:pStyle w:val="PargrafodaLista"/>
        <w:spacing w:line="312" w:lineRule="auto"/>
        <w:ind w:left="0" w:right="20"/>
        <w:contextualSpacing w:val="0"/>
        <w:jc w:val="both"/>
        <w:rPr>
          <w:sz w:val="24"/>
          <w:szCs w:val="24"/>
        </w:rPr>
      </w:pPr>
      <w:r w:rsidRPr="00A957E9">
        <w:rPr>
          <w:b/>
          <w:sz w:val="24"/>
          <w:szCs w:val="24"/>
        </w:rPr>
        <w:t>JORNADA</w:t>
      </w:r>
      <w:r w:rsidR="00A957E9" w:rsidRPr="00A957E9">
        <w:rPr>
          <w:b/>
          <w:sz w:val="24"/>
          <w:szCs w:val="24"/>
        </w:rPr>
        <w:t xml:space="preserve"> DE TRABALHO</w:t>
      </w:r>
      <w:r w:rsidRPr="008533F7">
        <w:rPr>
          <w:sz w:val="24"/>
          <w:szCs w:val="24"/>
        </w:rPr>
        <w:t>: 40 HORAS</w:t>
      </w:r>
    </w:p>
    <w:p w14:paraId="6B2EEF81" w14:textId="77777777" w:rsidR="00A957E9" w:rsidRPr="008533F7" w:rsidRDefault="00A957E9" w:rsidP="00A957E9">
      <w:pPr>
        <w:pStyle w:val="PargrafodaLista"/>
        <w:spacing w:line="312" w:lineRule="auto"/>
        <w:ind w:left="0" w:right="20"/>
        <w:contextualSpacing w:val="0"/>
        <w:jc w:val="both"/>
        <w:rPr>
          <w:sz w:val="24"/>
          <w:szCs w:val="24"/>
        </w:rPr>
      </w:pPr>
    </w:p>
    <w:p w14:paraId="02A7060D" w14:textId="77777777" w:rsidR="001F3EFC" w:rsidRPr="001C0BF9" w:rsidRDefault="001F3EFC" w:rsidP="001C0BF9">
      <w:pPr>
        <w:spacing w:line="312" w:lineRule="auto"/>
        <w:ind w:right="20"/>
        <w:jc w:val="center"/>
        <w:rPr>
          <w:b/>
          <w:sz w:val="24"/>
          <w:szCs w:val="24"/>
        </w:rPr>
      </w:pPr>
      <w:r w:rsidRPr="001C0BF9">
        <w:rPr>
          <w:b/>
          <w:sz w:val="24"/>
          <w:szCs w:val="24"/>
        </w:rPr>
        <w:t>NÍVEL SUPERIOR</w:t>
      </w:r>
    </w:p>
    <w:p w14:paraId="5C9FE0A3" w14:textId="77777777" w:rsidR="001F3EFC" w:rsidRPr="00A957E9" w:rsidRDefault="001F3EFC" w:rsidP="00A957E9">
      <w:pPr>
        <w:shd w:val="clear" w:color="auto" w:fill="BFBFBF" w:themeFill="background1" w:themeFillShade="BF"/>
        <w:spacing w:line="312" w:lineRule="auto"/>
        <w:ind w:right="20"/>
        <w:jc w:val="both"/>
        <w:rPr>
          <w:b/>
          <w:sz w:val="24"/>
          <w:szCs w:val="24"/>
        </w:rPr>
      </w:pPr>
      <w:r w:rsidRPr="00A957E9">
        <w:rPr>
          <w:b/>
          <w:sz w:val="24"/>
          <w:szCs w:val="24"/>
        </w:rPr>
        <w:t>ARQUITETO</w:t>
      </w:r>
    </w:p>
    <w:p w14:paraId="7C79A4BB" w14:textId="77777777" w:rsidR="001F3EFC" w:rsidRDefault="001F3EFC" w:rsidP="00A957E9">
      <w:pPr>
        <w:pStyle w:val="PargrafodaLista"/>
        <w:spacing w:line="312" w:lineRule="auto"/>
        <w:ind w:left="0" w:right="20"/>
        <w:contextualSpacing w:val="0"/>
        <w:jc w:val="both"/>
        <w:rPr>
          <w:sz w:val="24"/>
          <w:szCs w:val="24"/>
        </w:rPr>
      </w:pPr>
      <w:r w:rsidRPr="00A957E9">
        <w:rPr>
          <w:b/>
          <w:sz w:val="24"/>
          <w:szCs w:val="24"/>
        </w:rPr>
        <w:t>REQUISITOS</w:t>
      </w:r>
      <w:r w:rsidRPr="008533F7">
        <w:rPr>
          <w:sz w:val="24"/>
          <w:szCs w:val="24"/>
        </w:rPr>
        <w:t>: diploma, devidamente registrado de conclusão de curso de graduação de nível superior em Arquitetura, e/ou Arquitetura e Urbanismo, fornecido por instituição de ensino superior reconhecida pelo Ministério da Educação, acrescido de registro no conselho de classe.</w:t>
      </w:r>
    </w:p>
    <w:p w14:paraId="61B190C5" w14:textId="77777777" w:rsidR="00A957E9" w:rsidRDefault="001F3EFC" w:rsidP="00A957E9">
      <w:pPr>
        <w:pStyle w:val="PargrafodaLista"/>
        <w:spacing w:line="312" w:lineRule="auto"/>
        <w:ind w:left="0" w:right="20"/>
        <w:contextualSpacing w:val="0"/>
        <w:jc w:val="both"/>
        <w:rPr>
          <w:sz w:val="24"/>
          <w:szCs w:val="24"/>
        </w:rPr>
      </w:pPr>
      <w:r w:rsidRPr="00A957E9">
        <w:rPr>
          <w:b/>
          <w:sz w:val="24"/>
          <w:szCs w:val="24"/>
        </w:rPr>
        <w:t>DESCRIÇÃO SUMÁRIA DAS ATIVIDADES</w:t>
      </w:r>
      <w:r w:rsidRPr="008533F7">
        <w:rPr>
          <w:sz w:val="24"/>
          <w:szCs w:val="24"/>
        </w:rPr>
        <w:t xml:space="preserve">: analisar e elaborar projetos arquitetônicos, urbanísticos e de tecnologia da construção, acompanhar e orientar execução de obras em todas as etapas, bem como executar outras atividades que, por sua natureza, estejam inseridas no âmbito das atribuições </w:t>
      </w:r>
      <w:r w:rsidR="00125D54">
        <w:rPr>
          <w:sz w:val="24"/>
          <w:szCs w:val="24"/>
        </w:rPr>
        <w:t>da função</w:t>
      </w:r>
      <w:r w:rsidRPr="008533F7">
        <w:rPr>
          <w:sz w:val="24"/>
          <w:szCs w:val="24"/>
        </w:rPr>
        <w:t xml:space="preserve"> e da área de atuação. </w:t>
      </w:r>
    </w:p>
    <w:p w14:paraId="740BB2B3" w14:textId="77777777" w:rsidR="001F3EFC" w:rsidRDefault="00A957E9" w:rsidP="00A957E9">
      <w:pPr>
        <w:pStyle w:val="PargrafodaLista"/>
        <w:spacing w:line="312" w:lineRule="auto"/>
        <w:ind w:left="0" w:right="20"/>
        <w:contextualSpacing w:val="0"/>
        <w:jc w:val="both"/>
        <w:rPr>
          <w:sz w:val="24"/>
          <w:szCs w:val="24"/>
        </w:rPr>
      </w:pPr>
      <w:r w:rsidRPr="00A957E9">
        <w:rPr>
          <w:b/>
          <w:sz w:val="24"/>
          <w:szCs w:val="24"/>
        </w:rPr>
        <w:t>ATRIBUIÇÕES TÍPICAS</w:t>
      </w:r>
      <w:r w:rsidR="001F3EFC" w:rsidRPr="008533F7">
        <w:rPr>
          <w:sz w:val="24"/>
          <w:szCs w:val="24"/>
        </w:rPr>
        <w:t xml:space="preserve">: analisar propostas arquitetônicas, observando tipo, dimensões, funcionalidade e estilos de edificação, bem como custos estimados e materiais a serem empregados, duração e outros detalhes do empreendimento, para determinar as características essenciais à elaboração do projeto; elaborar as plantas do projeto, aplicando princípios arquitetônicos, funcionais e específicos, para integrar elementos estruturais, estéticos e funcionais dentro do espaço físico determinado; elaborar o projeto final, segundo sua criatividade, obedecendo a normas e regulamentos de construção vigentes, para os trabalhos de construção ou reforma de conjuntos urbanos, edificações e outras obras; participar da elaboração de projetos e definição de políticas urbanas e rurais; elaborar, executar e dirigir projetos urbanísticos, analisando o solo, as condições e disposições dos terrenos destinados a parques e outras zonas de lazer, zonas comerciais, industriais e residenciais, edifícios públicos e outros, para garantir a ordenação estética e funcional da paisagem do Município; preparar esboços e elaborar mapas urbanos, indicando a distribuição das zonas industriais, comerciais e residenciais e das instalações de recreação, educação, e outros serviços comunitários, para permitir a visualização atual e futura da ordenação do Município; elaborar laudos, perícias e pareceres técnicos; elaborar, executar e dirigir projetos </w:t>
      </w:r>
      <w:r w:rsidR="001F3EFC" w:rsidRPr="008533F7">
        <w:rPr>
          <w:sz w:val="24"/>
          <w:szCs w:val="24"/>
        </w:rPr>
        <w:lastRenderedPageBreak/>
        <w:t xml:space="preserve">paisagísticos, analisando as condições e disposições dos terrenos destinados a parques e outras zonas de lazer, zonas comerciais, industriais e residenciais, edifícios públicos e outros, para garantir a ordenação estética e funcional da paisagem do Município; estudar as condições do local a ser implantado o projeto urbanístico, analisando o solo, as condições climáticas, vegetação, configuração das rochas, drenagem e localização das edificações, para indicar os tipos de vegetação mais adequados ao mesmo; preparar previsão detalhada das necessidades para execução dos projetos, especificando e calculando materiais, mão-de-obra, custos, tempo de duração e outros elementos, para estabelecer os recursos indispensáveis à implantação do mesmo; dirigir a execução de projetos, acompanhado e orientando as operações que avançam as obras, para assegurar o cumprimento dos prazos e dos padrões de qualidade e segurança recomendados; participar da elaboração de estudos de impacto ambiental e da elaboração de Relatório de Impacto Ambiental; verificar a adequação do projeto à legislação, condições ambientais e institucionais; participar da fiscalização das áreas urbanísticas; analisar projetos de obras particulares, de loteamentos, desmembramento e remembramento de terrenos de acordo com o Código de Obras e o Plano Diretor Municipal; analisar processos e aprovar projetos de loteamento de acordo com o Plano Diretor Municipal e quanto aos seus diversos aspectos técnicos, tais como orçamento, cronograma, projetos de pavimentação, energia elétrica, entre outros; realizar estudos e elaborar projetos, objetivando a preservação do patrimônio histórico e cultural do Município; desenvolver e executar projetos de maquetes, observando todas as etapas, padrões, técnicas e perfil arquitetônico; elaborar pareceres, informes técnicos e relatórios, realizando pesquisas, entrevistas, fazendo observações e sugerindo medidas para implantação, desenvolvimento e aperfeiçoamento de atividades em sua área de atuação; assessorar na formulação de políticas públicas; estabelecer diretrizes para legislação urbanística e de ordenamento territorial; estabelecer diretrizes para legislação ambiental; estabelecer programas de segurança, manutenção e controle de espaços e estruturas; participar de programas de capacitação; capacitar a sociedade para participação nas políticas públicas; sistematizar a legislação de ordenamento, uso e ocupação do território; elaborar cadastro fundiário; compatibilizar políticas setoriais de ordenamento, uso e ocupação do território; monitorar a implementação da legislação urbanística; participar das atividades administrativas, de controle e de apoio referentes à sua área de atuação; participar de atividades de treinamento e aperfeiçoamento de pessoal técnico e auxiliar, realizando-as em serviço ou ministrando aulas e palestras, a fim de contribuir para o desenvolvimento qualitativo dos recursos humanos em sua área de atuação; utilizar CAD-Computer Aided Design; participar de grupos de trabalho e/ou reuniões </w:t>
      </w:r>
      <w:r w:rsidR="001F3EFC" w:rsidRPr="008533F7">
        <w:rPr>
          <w:sz w:val="24"/>
          <w:szCs w:val="24"/>
        </w:rPr>
        <w:lastRenderedPageBreak/>
        <w:t xml:space="preserve">com unidades da Prefeitura e outras entidades públicas e particulares, realizando estudos, emitindo pareceres ou fazendo exposições sobre situações e/ou problemas identificado, opinando, oferecendo sugestões, revisando e discutindo trabalhos técnico-científicos, para fins de formulação de diretrizes, planos e programas de trabalho afetos ao Municípios; ter conhecimento do Plano Diretor do Município de Rio Branco; ter conhecimentos mínimos de informática; observar normas de proteção individual e coletiva; zelar pela limpeza e conservação do ambiente de trabalho e pela guarda dos bens que lhe forem confiados; realizar outras atribuições compatíveis com sua especialização profissional. </w:t>
      </w:r>
    </w:p>
    <w:p w14:paraId="7FD374C2" w14:textId="77777777" w:rsidR="001F3EFC" w:rsidRPr="008533F7" w:rsidRDefault="001F3EFC" w:rsidP="00A957E9">
      <w:pPr>
        <w:pStyle w:val="PargrafodaLista"/>
        <w:spacing w:line="312" w:lineRule="auto"/>
        <w:ind w:left="0" w:right="20"/>
        <w:contextualSpacing w:val="0"/>
        <w:jc w:val="both"/>
        <w:rPr>
          <w:sz w:val="24"/>
          <w:szCs w:val="24"/>
        </w:rPr>
      </w:pPr>
      <w:r w:rsidRPr="008533F7">
        <w:rPr>
          <w:rFonts w:cstheme="minorHAnsi"/>
          <w:b/>
          <w:bCs/>
          <w:sz w:val="24"/>
          <w:szCs w:val="24"/>
        </w:rPr>
        <w:t xml:space="preserve">REMUNERAÇÃO: </w:t>
      </w:r>
      <w:r w:rsidRPr="008533F7">
        <w:rPr>
          <w:rFonts w:cstheme="minorHAnsi"/>
          <w:b/>
          <w:sz w:val="24"/>
          <w:szCs w:val="24"/>
        </w:rPr>
        <w:t>R$ 8.146,98</w:t>
      </w:r>
    </w:p>
    <w:tbl>
      <w:tblPr>
        <w:tblStyle w:val="Tabelacomgrade"/>
        <w:tblW w:w="0" w:type="auto"/>
        <w:tblLook w:val="04A0" w:firstRow="1" w:lastRow="0" w:firstColumn="1" w:lastColumn="0" w:noHBand="0" w:noVBand="1"/>
      </w:tblPr>
      <w:tblGrid>
        <w:gridCol w:w="2256"/>
        <w:gridCol w:w="2254"/>
        <w:gridCol w:w="2371"/>
        <w:gridCol w:w="2180"/>
      </w:tblGrid>
      <w:tr w:rsidR="001F3EFC" w:rsidRPr="00B007E1" w14:paraId="166576FB" w14:textId="77777777" w:rsidTr="00125D54">
        <w:tc>
          <w:tcPr>
            <w:tcW w:w="2478" w:type="dxa"/>
            <w:shd w:val="clear" w:color="auto" w:fill="BFBFBF" w:themeFill="background1" w:themeFillShade="BF"/>
          </w:tcPr>
          <w:p w14:paraId="6E3340DE"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Vencimento Base</w:t>
            </w:r>
          </w:p>
          <w:p w14:paraId="3F4C715F"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72A61290"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Gratificação de</w:t>
            </w:r>
          </w:p>
          <w:p w14:paraId="68232256"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Atividade</w:t>
            </w:r>
          </w:p>
          <w:p w14:paraId="26E9192E"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Específica</w:t>
            </w:r>
          </w:p>
          <w:p w14:paraId="5777CEAE"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2A40C24D"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Gratificação de</w:t>
            </w:r>
          </w:p>
          <w:p w14:paraId="116ADCB1"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Responsabilidade</w:t>
            </w:r>
          </w:p>
          <w:p w14:paraId="4BA1282D"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Técnica</w:t>
            </w:r>
          </w:p>
          <w:p w14:paraId="008F10D5"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0B855DA0"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Total</w:t>
            </w:r>
          </w:p>
        </w:tc>
      </w:tr>
      <w:tr w:rsidR="001F3EFC" w:rsidRPr="00B007E1" w14:paraId="0DBA47E1" w14:textId="77777777" w:rsidTr="00125D54">
        <w:tc>
          <w:tcPr>
            <w:tcW w:w="2478" w:type="dxa"/>
          </w:tcPr>
          <w:p w14:paraId="4D922E79"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R$ 1.930,44</w:t>
            </w:r>
          </w:p>
        </w:tc>
        <w:tc>
          <w:tcPr>
            <w:tcW w:w="2478" w:type="dxa"/>
          </w:tcPr>
          <w:p w14:paraId="7C0DAB63"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R$ 4.826,10</w:t>
            </w:r>
          </w:p>
        </w:tc>
        <w:tc>
          <w:tcPr>
            <w:tcW w:w="2478" w:type="dxa"/>
          </w:tcPr>
          <w:p w14:paraId="3374EBCD"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R$ 1.930,44</w:t>
            </w:r>
          </w:p>
        </w:tc>
        <w:tc>
          <w:tcPr>
            <w:tcW w:w="2478" w:type="dxa"/>
          </w:tcPr>
          <w:p w14:paraId="2786F49C" w14:textId="77777777" w:rsidR="001F3EFC" w:rsidRPr="00B007E1" w:rsidRDefault="001F3EFC" w:rsidP="00125D54">
            <w:pPr>
              <w:autoSpaceDE w:val="0"/>
              <w:autoSpaceDN w:val="0"/>
              <w:adjustRightInd w:val="0"/>
              <w:jc w:val="center"/>
              <w:rPr>
                <w:rFonts w:cstheme="minorHAnsi"/>
                <w:sz w:val="24"/>
                <w:szCs w:val="24"/>
              </w:rPr>
            </w:pPr>
            <w:r w:rsidRPr="00B007E1">
              <w:rPr>
                <w:rFonts w:cstheme="minorHAnsi"/>
                <w:sz w:val="24"/>
                <w:szCs w:val="24"/>
              </w:rPr>
              <w:t>R$ 8.146,98</w:t>
            </w:r>
          </w:p>
          <w:p w14:paraId="7F62D60A" w14:textId="77777777" w:rsidR="001F3EFC" w:rsidRPr="00B007E1" w:rsidRDefault="001F3EFC" w:rsidP="00125D54">
            <w:pPr>
              <w:autoSpaceDE w:val="0"/>
              <w:autoSpaceDN w:val="0"/>
              <w:adjustRightInd w:val="0"/>
              <w:jc w:val="center"/>
              <w:rPr>
                <w:rFonts w:cstheme="minorHAnsi"/>
                <w:b/>
                <w:bCs/>
                <w:sz w:val="24"/>
                <w:szCs w:val="24"/>
              </w:rPr>
            </w:pPr>
          </w:p>
        </w:tc>
      </w:tr>
    </w:tbl>
    <w:p w14:paraId="3E643B29" w14:textId="77777777" w:rsidR="001F3EFC" w:rsidRDefault="001F3EFC" w:rsidP="001F3EFC">
      <w:pPr>
        <w:spacing w:line="312" w:lineRule="auto"/>
        <w:ind w:right="20"/>
        <w:jc w:val="both"/>
        <w:rPr>
          <w:b/>
          <w:sz w:val="24"/>
          <w:szCs w:val="24"/>
        </w:rPr>
      </w:pPr>
    </w:p>
    <w:p w14:paraId="263E651E" w14:textId="77777777" w:rsidR="00A957E9" w:rsidRPr="00A957E9" w:rsidRDefault="00A957E9" w:rsidP="001F3EFC">
      <w:pPr>
        <w:spacing w:line="312" w:lineRule="auto"/>
        <w:ind w:right="20"/>
        <w:jc w:val="both"/>
        <w:rPr>
          <w:sz w:val="24"/>
          <w:szCs w:val="24"/>
        </w:rPr>
      </w:pPr>
      <w:r>
        <w:rPr>
          <w:b/>
          <w:sz w:val="24"/>
          <w:szCs w:val="24"/>
        </w:rPr>
        <w:t xml:space="preserve">JORNADA DE TRABALHO: </w:t>
      </w:r>
      <w:r w:rsidRPr="00A957E9">
        <w:rPr>
          <w:sz w:val="24"/>
          <w:szCs w:val="24"/>
        </w:rPr>
        <w:t>40 HORAS</w:t>
      </w:r>
    </w:p>
    <w:p w14:paraId="42BA05D7" w14:textId="77777777" w:rsidR="00A957E9" w:rsidRPr="00B007E1" w:rsidRDefault="00A957E9" w:rsidP="001F3EFC">
      <w:pPr>
        <w:spacing w:line="312" w:lineRule="auto"/>
        <w:ind w:right="20"/>
        <w:jc w:val="both"/>
        <w:rPr>
          <w:b/>
          <w:sz w:val="24"/>
          <w:szCs w:val="24"/>
        </w:rPr>
      </w:pPr>
    </w:p>
    <w:p w14:paraId="757EF00E" w14:textId="77777777" w:rsidR="001F3EFC" w:rsidRPr="00A957E9" w:rsidRDefault="001F3EFC" w:rsidP="00A957E9">
      <w:pPr>
        <w:shd w:val="clear" w:color="auto" w:fill="BFBFBF" w:themeFill="background1" w:themeFillShade="BF"/>
        <w:spacing w:line="312" w:lineRule="auto"/>
        <w:ind w:right="20"/>
        <w:jc w:val="both"/>
        <w:rPr>
          <w:b/>
          <w:sz w:val="24"/>
          <w:szCs w:val="24"/>
        </w:rPr>
      </w:pPr>
      <w:r w:rsidRPr="00A957E9">
        <w:rPr>
          <w:b/>
          <w:sz w:val="24"/>
          <w:szCs w:val="24"/>
        </w:rPr>
        <w:t>ENGENHEIRO CIVIL</w:t>
      </w:r>
    </w:p>
    <w:p w14:paraId="21CC38F5" w14:textId="77777777" w:rsidR="001F3EFC" w:rsidRPr="00B007E1" w:rsidRDefault="001F3EFC" w:rsidP="00A957E9">
      <w:pPr>
        <w:pStyle w:val="PargrafodaLista"/>
        <w:spacing w:line="312" w:lineRule="auto"/>
        <w:ind w:left="0" w:right="20"/>
        <w:contextualSpacing w:val="0"/>
        <w:jc w:val="both"/>
        <w:rPr>
          <w:sz w:val="24"/>
          <w:szCs w:val="24"/>
        </w:rPr>
      </w:pPr>
      <w:r w:rsidRPr="00A957E9">
        <w:rPr>
          <w:b/>
          <w:sz w:val="24"/>
          <w:szCs w:val="24"/>
        </w:rPr>
        <w:t>REQUISITOS</w:t>
      </w:r>
      <w:r w:rsidRPr="00B007E1">
        <w:rPr>
          <w:sz w:val="24"/>
          <w:szCs w:val="24"/>
        </w:rPr>
        <w:t>: diploma, devidamente registrado de conclusão de curso de graduação de nível superior em Engenharia Civil, fornecido por instituição de ensino superior reconhecida pelo Ministério da Educação, acrescido de registro no conselho de classe.</w:t>
      </w:r>
    </w:p>
    <w:p w14:paraId="32B1C9D3" w14:textId="77777777" w:rsidR="00A957E9" w:rsidRDefault="001F3EFC" w:rsidP="00A957E9">
      <w:pPr>
        <w:pStyle w:val="PargrafodaLista"/>
        <w:spacing w:line="312" w:lineRule="auto"/>
        <w:ind w:left="0" w:right="20"/>
        <w:contextualSpacing w:val="0"/>
        <w:jc w:val="both"/>
        <w:rPr>
          <w:sz w:val="24"/>
          <w:szCs w:val="24"/>
        </w:rPr>
      </w:pPr>
      <w:r w:rsidRPr="00A957E9">
        <w:rPr>
          <w:b/>
          <w:sz w:val="24"/>
          <w:szCs w:val="24"/>
        </w:rPr>
        <w:t>DESCRIÇÃO SUMÁRIA DAS ATIVIDADES</w:t>
      </w:r>
      <w:r w:rsidRPr="00AE668D">
        <w:rPr>
          <w:sz w:val="24"/>
          <w:szCs w:val="24"/>
        </w:rPr>
        <w:t xml:space="preserve">: estudar, avaliar e elaborar projetos de engenharia na área de construção civil, supervisionar, coordenar e fiscalizar sua execução, bem como executar outras atividades que, por sua natureza, estejam inseridas no âmbito das atribuições </w:t>
      </w:r>
      <w:r w:rsidR="00125D54">
        <w:rPr>
          <w:sz w:val="24"/>
          <w:szCs w:val="24"/>
        </w:rPr>
        <w:t>da função</w:t>
      </w:r>
      <w:r w:rsidRPr="00AE668D">
        <w:rPr>
          <w:sz w:val="24"/>
          <w:szCs w:val="24"/>
        </w:rPr>
        <w:t xml:space="preserve"> e da área de atuação. </w:t>
      </w:r>
    </w:p>
    <w:p w14:paraId="69986DAE" w14:textId="77777777" w:rsidR="001F3EFC" w:rsidRPr="00AE668D" w:rsidRDefault="00A957E9" w:rsidP="00A957E9">
      <w:pPr>
        <w:pStyle w:val="PargrafodaLista"/>
        <w:spacing w:line="312" w:lineRule="auto"/>
        <w:ind w:left="0" w:right="20"/>
        <w:contextualSpacing w:val="0"/>
        <w:jc w:val="both"/>
        <w:rPr>
          <w:sz w:val="24"/>
          <w:szCs w:val="24"/>
        </w:rPr>
      </w:pPr>
      <w:r w:rsidRPr="00A957E9">
        <w:rPr>
          <w:b/>
          <w:sz w:val="24"/>
          <w:szCs w:val="24"/>
        </w:rPr>
        <w:t>ATRIBUIÇÕES TÍPICAS</w:t>
      </w:r>
      <w:r w:rsidR="001F3EFC" w:rsidRPr="00AE668D">
        <w:rPr>
          <w:sz w:val="24"/>
          <w:szCs w:val="24"/>
        </w:rPr>
        <w:t xml:space="preserve">: avaliar as condições requeridas para as obras, estudando o projeto e examinando as características do terreno disponíveis para a construção; calcular o esforço e deformações previstos na obra projetada ou que afetem a mesma, consultando tabelas e efetuando comparações, levando em consideração fatores como carga calculada, pressões de água, resistência aos ventos e mudanças de temperatura, para apurar a natureza dos materiais que devem ser utilizados na construção; consultar outros especialistas da área de </w:t>
      </w:r>
      <w:r w:rsidR="001F3EFC" w:rsidRPr="00AE668D">
        <w:rPr>
          <w:sz w:val="24"/>
          <w:szCs w:val="24"/>
        </w:rPr>
        <w:lastRenderedPageBreak/>
        <w:t>engenharia e arquitetura, trocando informações relativas ao trabalho a ser desenvolvido, para decidir sobre as exigências técnicas e estéticas relacionadas a obra a ser executada; elaborar o projeto da construção, preparando projetos e especificações da obra, indicando tipos e qualidade de materiais, equipamentos e mão-de-obra necessários e efetuando cálculo aproximado dos custos; preparar o programa de execução do trabalho, elaborando projetos, croquis, cronogramas e outros subsídios que se fizerem necessários, para possibilitar a orientação e fiscalização do desenvolvimento das obras; orientar e fiscalizar a execução de projetos arquitetônicos; participar da fiscalização das posturas urbanísticas; analisar projetos de obras particulares, de loteamentos, desmembramento e remembramento de terrenos; dirigir a execução de projetos, acompanhando e orientando as operações à medida que avançam as obras, para assegurar o cumprimento dos prazos e dos padrões de qualidade e seguranças recomendados; elaborar o projeto final, segundo sua criatividade e obedecendo a normas, regulamentos de construção vigentes e estilos arquitetônicos do local, para os trabalhos de construção ou reforma de conjuntos urbanos, edificações e outras obras de pavimentação em geral, drenagem e saneamento; elaborar normas e acompanhar licitações; acompanhar e controlar a execução de obras que estejam sob encargos de terceiros, atestando o cumprimento das especificações técnicas determinadas e declarando o fiel cumprimento do contrato; analisar processos e aprovar projetos de loteamento quanto aos seus diversos aspectos técnicos, tais como orçamento, cronograma, projetos de pavimentação, energia elétrica, entre outros; aprovar projetos de construção, demolição ou desmembramento e remembramento de áreas ou edificações particulares; fiscalizar a execução de planos de obras de loteamento, verificando o cumprimento de cronogramas e projetos aprovados; participar da fiscalização do cumprimento das normas de postura urbanísticas e de obras conforme o dispositivo em, legislação municipal; elaborar pareceres, informes técnicos e relatórios, realizando pesquisas, entrevistas, fazendo observações e sugerindo medidas para implantação, desenvolvimento e aperfeiçoamento de atividades em sua área de atuação; periciar projetos e obras e emitir pareceres técnicos; participar das atividades administrativas, de controle e de apoio referentes à sua área de atuação; participar das atividades de treinamento e aperfeiçoamento de pessoal técnico e auxiliar, realizando-as em serviços ou ministrando aulas e palestras, a fim de contribuir para o desenvolvimento qualitativo dos recursos humanos em sua área de atuação; participar de grupos de trabalho e/ou reuniões com unidades da Prefeitura e outras entidades públicas particulares, realizando estudos, emitindo pareceres ou fazendo exposições sobre situações e/ou problemas identificados, opinando, oferecendo sugestões, revisando e discutindo trabalhos técnico-</w:t>
      </w:r>
      <w:r w:rsidR="001F3EFC" w:rsidRPr="00AE668D">
        <w:rPr>
          <w:sz w:val="24"/>
          <w:szCs w:val="24"/>
        </w:rPr>
        <w:lastRenderedPageBreak/>
        <w:t>científicos, para fins de formulação de diretrizes, planos e programas de trabalho afetos ao Município; observar normas de segurança individual e coletiva; zelar pela conservação e limpeza do ambiente de trabalho e pela guarda de bens que lhe forem confiados;</w:t>
      </w:r>
      <w:r w:rsidR="001F3EFC">
        <w:rPr>
          <w:sz w:val="24"/>
          <w:szCs w:val="24"/>
        </w:rPr>
        <w:t xml:space="preserve"> </w:t>
      </w:r>
      <w:r w:rsidR="001F3EFC" w:rsidRPr="00AE668D">
        <w:rPr>
          <w:sz w:val="24"/>
          <w:szCs w:val="24"/>
        </w:rPr>
        <w:t>realizar outras atividades relacionadas no art. 1º da Resolução nº 218 do CONFEA, de 29/06/1973 para as quais for habilitado.</w:t>
      </w:r>
    </w:p>
    <w:p w14:paraId="17B497BC" w14:textId="77777777" w:rsidR="001F3EFC" w:rsidRPr="008533F7" w:rsidRDefault="001F3EFC" w:rsidP="00A957E9">
      <w:pPr>
        <w:pStyle w:val="PargrafodaLista"/>
        <w:spacing w:line="312" w:lineRule="auto"/>
        <w:ind w:left="0" w:right="20"/>
        <w:contextualSpacing w:val="0"/>
        <w:jc w:val="both"/>
        <w:rPr>
          <w:b/>
          <w:sz w:val="24"/>
          <w:szCs w:val="24"/>
        </w:rPr>
      </w:pPr>
      <w:r w:rsidRPr="008533F7">
        <w:rPr>
          <w:b/>
          <w:sz w:val="24"/>
          <w:szCs w:val="24"/>
        </w:rPr>
        <w:t>REMUNERAÇÃO: R$ 8.146,98</w:t>
      </w:r>
    </w:p>
    <w:tbl>
      <w:tblPr>
        <w:tblStyle w:val="Tabelacomgrade"/>
        <w:tblW w:w="0" w:type="auto"/>
        <w:tblLook w:val="04A0" w:firstRow="1" w:lastRow="0" w:firstColumn="1" w:lastColumn="0" w:noHBand="0" w:noVBand="1"/>
      </w:tblPr>
      <w:tblGrid>
        <w:gridCol w:w="2256"/>
        <w:gridCol w:w="2254"/>
        <w:gridCol w:w="2371"/>
        <w:gridCol w:w="2180"/>
      </w:tblGrid>
      <w:tr w:rsidR="001F3EFC" w:rsidRPr="00B007E1" w14:paraId="7FF3FA2C" w14:textId="77777777" w:rsidTr="00125D54">
        <w:tc>
          <w:tcPr>
            <w:tcW w:w="2478" w:type="dxa"/>
            <w:shd w:val="clear" w:color="auto" w:fill="BFBFBF" w:themeFill="background1" w:themeFillShade="BF"/>
          </w:tcPr>
          <w:p w14:paraId="062DD3E1"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Vencimento Base</w:t>
            </w:r>
          </w:p>
          <w:p w14:paraId="27260447"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787EF1B4"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Gratificação de</w:t>
            </w:r>
          </w:p>
          <w:p w14:paraId="390B8565"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Atividade</w:t>
            </w:r>
          </w:p>
          <w:p w14:paraId="0A09490A"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Específica</w:t>
            </w:r>
          </w:p>
          <w:p w14:paraId="2143B3D7"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3D570337"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Gratificação de</w:t>
            </w:r>
          </w:p>
          <w:p w14:paraId="4E233317"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Responsabilidade</w:t>
            </w:r>
          </w:p>
          <w:p w14:paraId="376BD897"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Técnica</w:t>
            </w:r>
          </w:p>
          <w:p w14:paraId="3F60ED86"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04851143"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Total</w:t>
            </w:r>
          </w:p>
        </w:tc>
      </w:tr>
      <w:tr w:rsidR="001F3EFC" w:rsidRPr="00B007E1" w14:paraId="56CF5178" w14:textId="77777777" w:rsidTr="00125D54">
        <w:tc>
          <w:tcPr>
            <w:tcW w:w="2478" w:type="dxa"/>
          </w:tcPr>
          <w:p w14:paraId="4DD16B16"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R$ 1.930,44</w:t>
            </w:r>
          </w:p>
        </w:tc>
        <w:tc>
          <w:tcPr>
            <w:tcW w:w="2478" w:type="dxa"/>
          </w:tcPr>
          <w:p w14:paraId="760603A1"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R$ 4.826,10</w:t>
            </w:r>
          </w:p>
        </w:tc>
        <w:tc>
          <w:tcPr>
            <w:tcW w:w="2478" w:type="dxa"/>
          </w:tcPr>
          <w:p w14:paraId="5FC6331E"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R$ 1.930,44</w:t>
            </w:r>
          </w:p>
        </w:tc>
        <w:tc>
          <w:tcPr>
            <w:tcW w:w="2478" w:type="dxa"/>
          </w:tcPr>
          <w:p w14:paraId="51A3FB03" w14:textId="77777777" w:rsidR="001F3EFC" w:rsidRPr="00B007E1" w:rsidRDefault="001F3EFC" w:rsidP="00125D54">
            <w:pPr>
              <w:autoSpaceDE w:val="0"/>
              <w:autoSpaceDN w:val="0"/>
              <w:adjustRightInd w:val="0"/>
              <w:jc w:val="center"/>
              <w:rPr>
                <w:rFonts w:cstheme="minorHAnsi"/>
                <w:sz w:val="24"/>
                <w:szCs w:val="24"/>
              </w:rPr>
            </w:pPr>
            <w:r w:rsidRPr="00B007E1">
              <w:rPr>
                <w:rFonts w:cstheme="minorHAnsi"/>
                <w:sz w:val="24"/>
                <w:szCs w:val="24"/>
              </w:rPr>
              <w:t>R$ 8.146,98</w:t>
            </w:r>
          </w:p>
          <w:p w14:paraId="1AE17843" w14:textId="77777777" w:rsidR="001F3EFC" w:rsidRPr="00B007E1" w:rsidRDefault="001F3EFC" w:rsidP="00125D54">
            <w:pPr>
              <w:autoSpaceDE w:val="0"/>
              <w:autoSpaceDN w:val="0"/>
              <w:adjustRightInd w:val="0"/>
              <w:jc w:val="center"/>
              <w:rPr>
                <w:rFonts w:cstheme="minorHAnsi"/>
                <w:b/>
                <w:bCs/>
                <w:sz w:val="24"/>
                <w:szCs w:val="24"/>
              </w:rPr>
            </w:pPr>
          </w:p>
        </w:tc>
      </w:tr>
    </w:tbl>
    <w:p w14:paraId="6A754C19" w14:textId="77777777" w:rsidR="00A957E9" w:rsidRDefault="00A957E9" w:rsidP="00A957E9">
      <w:pPr>
        <w:spacing w:line="312" w:lineRule="auto"/>
        <w:ind w:right="20"/>
        <w:jc w:val="both"/>
        <w:rPr>
          <w:sz w:val="24"/>
          <w:szCs w:val="24"/>
        </w:rPr>
      </w:pPr>
    </w:p>
    <w:p w14:paraId="30F53D50" w14:textId="77777777" w:rsidR="001F3EFC" w:rsidRDefault="001F3EFC" w:rsidP="00A957E9">
      <w:pPr>
        <w:spacing w:line="312" w:lineRule="auto"/>
        <w:ind w:right="20"/>
        <w:jc w:val="both"/>
        <w:rPr>
          <w:sz w:val="24"/>
          <w:szCs w:val="24"/>
        </w:rPr>
      </w:pPr>
      <w:r w:rsidRPr="00A957E9">
        <w:rPr>
          <w:b/>
          <w:sz w:val="24"/>
          <w:szCs w:val="24"/>
        </w:rPr>
        <w:t>JORNADA</w:t>
      </w:r>
      <w:r w:rsidR="00A957E9" w:rsidRPr="00A957E9">
        <w:rPr>
          <w:b/>
          <w:sz w:val="24"/>
          <w:szCs w:val="24"/>
        </w:rPr>
        <w:t xml:space="preserve"> DE TRABALHO</w:t>
      </w:r>
      <w:r w:rsidRPr="00A957E9">
        <w:rPr>
          <w:sz w:val="24"/>
          <w:szCs w:val="24"/>
        </w:rPr>
        <w:t>: 40 HORAS</w:t>
      </w:r>
    </w:p>
    <w:p w14:paraId="4B3E04EC" w14:textId="77777777" w:rsidR="00A957E9" w:rsidRPr="00A957E9" w:rsidRDefault="00A957E9" w:rsidP="00A957E9">
      <w:pPr>
        <w:spacing w:line="312" w:lineRule="auto"/>
        <w:ind w:right="20"/>
        <w:jc w:val="both"/>
        <w:rPr>
          <w:sz w:val="24"/>
          <w:szCs w:val="24"/>
        </w:rPr>
      </w:pPr>
    </w:p>
    <w:p w14:paraId="254FA9ED" w14:textId="77777777" w:rsidR="001F3EFC" w:rsidRPr="00A957E9" w:rsidRDefault="001F3EFC" w:rsidP="00A957E9">
      <w:pPr>
        <w:shd w:val="clear" w:color="auto" w:fill="BFBFBF" w:themeFill="background1" w:themeFillShade="BF"/>
        <w:spacing w:line="312" w:lineRule="auto"/>
        <w:ind w:right="20"/>
        <w:jc w:val="both"/>
        <w:rPr>
          <w:b/>
          <w:sz w:val="24"/>
          <w:szCs w:val="24"/>
        </w:rPr>
      </w:pPr>
      <w:r w:rsidRPr="00A957E9">
        <w:rPr>
          <w:b/>
          <w:sz w:val="24"/>
          <w:szCs w:val="24"/>
        </w:rPr>
        <w:t>ENGENHEIRO ELETRICISTA</w:t>
      </w:r>
    </w:p>
    <w:p w14:paraId="7C36BAEA" w14:textId="77777777" w:rsidR="001F3EFC" w:rsidRPr="00B007E1" w:rsidRDefault="001F3EFC" w:rsidP="00A957E9">
      <w:pPr>
        <w:pStyle w:val="PargrafodaLista"/>
        <w:spacing w:line="312" w:lineRule="auto"/>
        <w:ind w:left="0" w:right="20"/>
        <w:contextualSpacing w:val="0"/>
        <w:jc w:val="both"/>
        <w:rPr>
          <w:sz w:val="24"/>
          <w:szCs w:val="24"/>
        </w:rPr>
      </w:pPr>
      <w:r w:rsidRPr="00A957E9">
        <w:rPr>
          <w:b/>
          <w:sz w:val="24"/>
          <w:szCs w:val="24"/>
        </w:rPr>
        <w:t>REQUISITOS</w:t>
      </w:r>
      <w:r w:rsidRPr="00B007E1">
        <w:rPr>
          <w:sz w:val="24"/>
          <w:szCs w:val="24"/>
        </w:rPr>
        <w:t>: diploma, devidamente registrado de conclusão de curso de graduação de nível superior em Engenharia Elétrica, fornecido por instituição de ensino superior reconhecida pelo Ministério da Educação, acrescido de registro no conselho de classe.</w:t>
      </w:r>
    </w:p>
    <w:p w14:paraId="5AADB0B2" w14:textId="77777777" w:rsidR="00A957E9" w:rsidRDefault="001F3EFC" w:rsidP="00A957E9">
      <w:pPr>
        <w:pStyle w:val="PargrafodaLista"/>
        <w:spacing w:line="312" w:lineRule="auto"/>
        <w:ind w:left="0" w:right="20"/>
        <w:contextualSpacing w:val="0"/>
        <w:jc w:val="both"/>
        <w:rPr>
          <w:sz w:val="24"/>
          <w:szCs w:val="24"/>
        </w:rPr>
      </w:pPr>
      <w:r w:rsidRPr="00A957E9">
        <w:rPr>
          <w:b/>
          <w:sz w:val="24"/>
          <w:szCs w:val="24"/>
        </w:rPr>
        <w:t>DESCRIÇÃO SUMÁRIA DAS ATIVIDADES</w:t>
      </w:r>
      <w:r w:rsidRPr="00B007E1">
        <w:rPr>
          <w:sz w:val="24"/>
          <w:szCs w:val="24"/>
        </w:rPr>
        <w:t>:</w:t>
      </w:r>
      <w:r>
        <w:rPr>
          <w:sz w:val="24"/>
          <w:szCs w:val="24"/>
        </w:rPr>
        <w:t xml:space="preserve"> </w:t>
      </w:r>
      <w:r w:rsidRPr="00AE668D">
        <w:rPr>
          <w:sz w:val="24"/>
          <w:szCs w:val="24"/>
        </w:rPr>
        <w:t xml:space="preserve">Descrição sintética: estudar, avaliar, elaborar e executar projetos na área de engenharia elétrica, bem como supervisionar, coordenar e fiscalizar sua execução, bem como executar outras atividades que, por sua natureza, estejam inseridas no âmbito das atribuições </w:t>
      </w:r>
      <w:r w:rsidR="00125D54">
        <w:rPr>
          <w:sz w:val="24"/>
          <w:szCs w:val="24"/>
        </w:rPr>
        <w:t xml:space="preserve">da função </w:t>
      </w:r>
      <w:r w:rsidRPr="00AE668D">
        <w:rPr>
          <w:sz w:val="24"/>
          <w:szCs w:val="24"/>
        </w:rPr>
        <w:t>e da área de atuação.</w:t>
      </w:r>
      <w:r>
        <w:rPr>
          <w:sz w:val="24"/>
          <w:szCs w:val="24"/>
        </w:rPr>
        <w:t xml:space="preserve"> </w:t>
      </w:r>
    </w:p>
    <w:p w14:paraId="54608916" w14:textId="77777777" w:rsidR="001F3EFC" w:rsidRPr="00B007E1" w:rsidRDefault="00A957E9" w:rsidP="00A957E9">
      <w:pPr>
        <w:pStyle w:val="PargrafodaLista"/>
        <w:spacing w:line="312" w:lineRule="auto"/>
        <w:ind w:left="0" w:right="20"/>
        <w:contextualSpacing w:val="0"/>
        <w:jc w:val="both"/>
        <w:rPr>
          <w:sz w:val="24"/>
          <w:szCs w:val="24"/>
        </w:rPr>
      </w:pPr>
      <w:r w:rsidRPr="00A957E9">
        <w:rPr>
          <w:b/>
          <w:sz w:val="24"/>
          <w:szCs w:val="24"/>
        </w:rPr>
        <w:t>ATRIBUIÇÕES TÍPICAS</w:t>
      </w:r>
      <w:r w:rsidR="001F3EFC" w:rsidRPr="008533F7">
        <w:rPr>
          <w:sz w:val="24"/>
          <w:szCs w:val="24"/>
        </w:rPr>
        <w:t xml:space="preserve">: estudar as condições requeridas para o funcionamento das instalações de produção e distribuição de energia elétrica da maquinaria e aparelhos elétricos de uso industrial e domésticos e de outros implementos elétricos, analisando-as e identificando as características dos mesmos, para determinar tipo e custo dos projetos; projetar instalações e equipamentos elétricos, preparando desenhos e especificações e indicando os materiais a serem usados e os métodos de fabricação, para determinar dimensões, volume, forma e demais características; fazer estimativas dos custos de mão-de-obra, dos materiais e de outros fatores relacionados com os processos de fabricação, instalação, funcionamento e manutenção ou reparação, para assegurar os recursos necessários à execução do projeto; </w:t>
      </w:r>
      <w:r w:rsidR="001F3EFC" w:rsidRPr="008533F7">
        <w:rPr>
          <w:sz w:val="24"/>
          <w:szCs w:val="24"/>
        </w:rPr>
        <w:lastRenderedPageBreak/>
        <w:t>supervisionar as tarefas executadas pelos trabalhadores envolvidos na execução do projeto, acompanhando as etapas de instalação, manutenção e reparação do equipamento elétrico, inspecionando os trabalhos acabados e prestando assistência técnica, para assegurar a observância das especificações de qualidade e segurança; estudar, propor ou determinar modificações no projeto ou nas instalações e equipamentos em operação, analisando problemas ou falhas operacionais ou necessidade de aperfeiçoamento tecnológicos, para assegurar o melhor rendimento e segurança dos equipamentos e instalações elétricas; elaborar pareceres, informes técnicos e relatórios, realizando pesquisas, entrevistas, fazendo observações e sugerindo medidas para implantação, desenvolvimento e aperfeiçoamento de atividades em sua área de atuação; participar das atividades administrativas, de controle e de apoio referentes à sua área de atuação; participar das atividades de treinamento e aperfeiçoamento de pessoal técnico e auxiliar, realizando-as em serviço ou ministrando aulas e palestras, a fim de contribuir para o desenvolvimento qualitativo dos recursos humanos em sua área de atuação; participar de grupos de trabalho e/ou reuniões com unidades da Prefeitura e outras entidades públicas e particulares, realizando estudos, emitindo pareceres ou fazendo exposições sobre situações e/ou problemas identificados, opinando, oferecendo sugestões, revisando e discutindo trabalhos técnico-científicos, para fins de formulação de diretrizes, planos e programas de trabalho afetos ao Município; operar CAD-Computer Aided Design; realizar outras atribuições compatíveis com sua especialização profissional.</w:t>
      </w:r>
    </w:p>
    <w:p w14:paraId="1677E477" w14:textId="77777777" w:rsidR="001F3EFC" w:rsidRPr="00A957E9" w:rsidRDefault="001F3EFC" w:rsidP="00A957E9">
      <w:pPr>
        <w:spacing w:line="312" w:lineRule="auto"/>
        <w:ind w:right="20"/>
        <w:jc w:val="both"/>
        <w:rPr>
          <w:b/>
          <w:sz w:val="24"/>
          <w:szCs w:val="24"/>
        </w:rPr>
      </w:pPr>
      <w:r w:rsidRPr="00A957E9">
        <w:rPr>
          <w:b/>
          <w:sz w:val="24"/>
          <w:szCs w:val="24"/>
        </w:rPr>
        <w:t>REMUNERAÇÃO: R$ 8.146,98</w:t>
      </w:r>
    </w:p>
    <w:tbl>
      <w:tblPr>
        <w:tblStyle w:val="Tabelacomgrade"/>
        <w:tblW w:w="0" w:type="auto"/>
        <w:tblLook w:val="04A0" w:firstRow="1" w:lastRow="0" w:firstColumn="1" w:lastColumn="0" w:noHBand="0" w:noVBand="1"/>
      </w:tblPr>
      <w:tblGrid>
        <w:gridCol w:w="2256"/>
        <w:gridCol w:w="2254"/>
        <w:gridCol w:w="2371"/>
        <w:gridCol w:w="2180"/>
      </w:tblGrid>
      <w:tr w:rsidR="001F3EFC" w:rsidRPr="00B007E1" w14:paraId="159B62FD" w14:textId="77777777" w:rsidTr="00125D54">
        <w:tc>
          <w:tcPr>
            <w:tcW w:w="2478" w:type="dxa"/>
            <w:shd w:val="clear" w:color="auto" w:fill="BFBFBF" w:themeFill="background1" w:themeFillShade="BF"/>
          </w:tcPr>
          <w:p w14:paraId="10846A0C"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Vencimento Base</w:t>
            </w:r>
          </w:p>
          <w:p w14:paraId="42E50668"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67339886"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Gratificação de</w:t>
            </w:r>
          </w:p>
          <w:p w14:paraId="416F373A"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Atividade</w:t>
            </w:r>
          </w:p>
          <w:p w14:paraId="62A69126"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Específica (GAE)</w:t>
            </w:r>
          </w:p>
          <w:p w14:paraId="2B1B39EB"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4E89C16A"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Gratificação de</w:t>
            </w:r>
          </w:p>
          <w:p w14:paraId="15CDDF92"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Responsabilidade</w:t>
            </w:r>
          </w:p>
          <w:p w14:paraId="16069246"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Técnica (GRT)</w:t>
            </w:r>
          </w:p>
          <w:p w14:paraId="15263DAE" w14:textId="77777777" w:rsidR="001F3EFC" w:rsidRPr="00B007E1" w:rsidRDefault="001F3EFC" w:rsidP="00125D54">
            <w:pPr>
              <w:autoSpaceDE w:val="0"/>
              <w:autoSpaceDN w:val="0"/>
              <w:adjustRightInd w:val="0"/>
              <w:jc w:val="center"/>
              <w:rPr>
                <w:rFonts w:cstheme="minorHAnsi"/>
                <w:b/>
                <w:bCs/>
                <w:sz w:val="24"/>
                <w:szCs w:val="24"/>
              </w:rPr>
            </w:pPr>
          </w:p>
        </w:tc>
        <w:tc>
          <w:tcPr>
            <w:tcW w:w="2478" w:type="dxa"/>
            <w:shd w:val="clear" w:color="auto" w:fill="BFBFBF" w:themeFill="background1" w:themeFillShade="BF"/>
          </w:tcPr>
          <w:p w14:paraId="7719032A"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b/>
                <w:bCs/>
                <w:sz w:val="24"/>
                <w:szCs w:val="24"/>
              </w:rPr>
              <w:t>Total</w:t>
            </w:r>
          </w:p>
        </w:tc>
      </w:tr>
      <w:tr w:rsidR="001F3EFC" w:rsidRPr="00B007E1" w14:paraId="25AB4CAA" w14:textId="77777777" w:rsidTr="00125D54">
        <w:tc>
          <w:tcPr>
            <w:tcW w:w="2478" w:type="dxa"/>
          </w:tcPr>
          <w:p w14:paraId="053139CA"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R$ 1.930,44</w:t>
            </w:r>
          </w:p>
        </w:tc>
        <w:tc>
          <w:tcPr>
            <w:tcW w:w="2478" w:type="dxa"/>
          </w:tcPr>
          <w:p w14:paraId="4C829E7F"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R$ 4.826,10</w:t>
            </w:r>
          </w:p>
        </w:tc>
        <w:tc>
          <w:tcPr>
            <w:tcW w:w="2478" w:type="dxa"/>
          </w:tcPr>
          <w:p w14:paraId="4A075D1B" w14:textId="77777777" w:rsidR="001F3EFC" w:rsidRPr="00B007E1" w:rsidRDefault="001F3EFC" w:rsidP="00125D54">
            <w:pPr>
              <w:autoSpaceDE w:val="0"/>
              <w:autoSpaceDN w:val="0"/>
              <w:adjustRightInd w:val="0"/>
              <w:jc w:val="center"/>
              <w:rPr>
                <w:rFonts w:cstheme="minorHAnsi"/>
                <w:b/>
                <w:bCs/>
                <w:sz w:val="24"/>
                <w:szCs w:val="24"/>
              </w:rPr>
            </w:pPr>
            <w:r w:rsidRPr="00B007E1">
              <w:rPr>
                <w:rFonts w:cstheme="minorHAnsi"/>
                <w:sz w:val="24"/>
                <w:szCs w:val="24"/>
              </w:rPr>
              <w:t>R$ 1.930,44</w:t>
            </w:r>
          </w:p>
        </w:tc>
        <w:tc>
          <w:tcPr>
            <w:tcW w:w="2478" w:type="dxa"/>
          </w:tcPr>
          <w:p w14:paraId="178BAF06" w14:textId="77777777" w:rsidR="001F3EFC" w:rsidRPr="00B007E1" w:rsidRDefault="001F3EFC" w:rsidP="00125D54">
            <w:pPr>
              <w:autoSpaceDE w:val="0"/>
              <w:autoSpaceDN w:val="0"/>
              <w:adjustRightInd w:val="0"/>
              <w:jc w:val="center"/>
              <w:rPr>
                <w:rFonts w:cstheme="minorHAnsi"/>
                <w:sz w:val="24"/>
                <w:szCs w:val="24"/>
              </w:rPr>
            </w:pPr>
            <w:r w:rsidRPr="00B007E1">
              <w:rPr>
                <w:rFonts w:cstheme="minorHAnsi"/>
                <w:sz w:val="24"/>
                <w:szCs w:val="24"/>
              </w:rPr>
              <w:t>R$ 8.146,98</w:t>
            </w:r>
          </w:p>
          <w:p w14:paraId="64C64754" w14:textId="77777777" w:rsidR="001F3EFC" w:rsidRPr="00B007E1" w:rsidRDefault="001F3EFC" w:rsidP="00125D54">
            <w:pPr>
              <w:autoSpaceDE w:val="0"/>
              <w:autoSpaceDN w:val="0"/>
              <w:adjustRightInd w:val="0"/>
              <w:jc w:val="center"/>
              <w:rPr>
                <w:rFonts w:cstheme="minorHAnsi"/>
                <w:b/>
                <w:bCs/>
                <w:sz w:val="24"/>
                <w:szCs w:val="24"/>
              </w:rPr>
            </w:pPr>
          </w:p>
        </w:tc>
      </w:tr>
    </w:tbl>
    <w:p w14:paraId="37A8E5DB" w14:textId="77777777" w:rsidR="00A957E9" w:rsidRDefault="00A957E9" w:rsidP="00A957E9">
      <w:pPr>
        <w:spacing w:line="360" w:lineRule="exact"/>
        <w:rPr>
          <w:sz w:val="24"/>
          <w:szCs w:val="24"/>
        </w:rPr>
      </w:pPr>
    </w:p>
    <w:p w14:paraId="6586E310" w14:textId="77777777" w:rsidR="001F3EFC" w:rsidRDefault="001F3EFC" w:rsidP="00A957E9">
      <w:pPr>
        <w:spacing w:line="360" w:lineRule="exact"/>
        <w:rPr>
          <w:sz w:val="24"/>
          <w:szCs w:val="24"/>
        </w:rPr>
      </w:pPr>
      <w:r w:rsidRPr="00A957E9">
        <w:rPr>
          <w:b/>
          <w:sz w:val="24"/>
          <w:szCs w:val="24"/>
        </w:rPr>
        <w:t>JORNADA</w:t>
      </w:r>
      <w:r w:rsidR="00A957E9" w:rsidRPr="00A957E9">
        <w:rPr>
          <w:b/>
          <w:sz w:val="24"/>
          <w:szCs w:val="24"/>
        </w:rPr>
        <w:t xml:space="preserve"> DE TRABALHO</w:t>
      </w:r>
      <w:r w:rsidRPr="00A957E9">
        <w:rPr>
          <w:b/>
          <w:sz w:val="24"/>
          <w:szCs w:val="24"/>
        </w:rPr>
        <w:t>:</w:t>
      </w:r>
      <w:r w:rsidRPr="00B007E1">
        <w:rPr>
          <w:sz w:val="24"/>
          <w:szCs w:val="24"/>
        </w:rPr>
        <w:t xml:space="preserve"> 40 HORAS</w:t>
      </w:r>
    </w:p>
    <w:p w14:paraId="02C1DB38" w14:textId="77777777" w:rsidR="00BF0491" w:rsidRDefault="00BF0491">
      <w:pPr>
        <w:rPr>
          <w:b/>
        </w:rPr>
      </w:pPr>
      <w:r>
        <w:rPr>
          <w:b/>
        </w:rPr>
        <w:br w:type="page"/>
      </w:r>
    </w:p>
    <w:p w14:paraId="6203B73A" w14:textId="77777777" w:rsidR="00BF0491" w:rsidRPr="00C43916" w:rsidRDefault="00BF0491" w:rsidP="00BF0491">
      <w:pPr>
        <w:spacing w:line="360" w:lineRule="exact"/>
        <w:jc w:val="center"/>
        <w:rPr>
          <w:b/>
          <w:sz w:val="24"/>
        </w:rPr>
      </w:pPr>
      <w:r w:rsidRPr="00C43916">
        <w:rPr>
          <w:b/>
          <w:sz w:val="24"/>
        </w:rPr>
        <w:lastRenderedPageBreak/>
        <w:t>ANEXO II</w:t>
      </w:r>
    </w:p>
    <w:p w14:paraId="43991BA4" w14:textId="77777777" w:rsidR="00BF0491" w:rsidRDefault="00BF0491" w:rsidP="00BF0491">
      <w:pPr>
        <w:spacing w:line="360" w:lineRule="exact"/>
        <w:jc w:val="center"/>
        <w:rPr>
          <w:b/>
          <w:sz w:val="24"/>
        </w:rPr>
      </w:pPr>
      <w:r w:rsidRPr="00C43916">
        <w:rPr>
          <w:b/>
          <w:sz w:val="24"/>
        </w:rPr>
        <w:t>MODELO PADRONIZADO DE CURRICULUM VITAE</w:t>
      </w:r>
    </w:p>
    <w:tbl>
      <w:tblPr>
        <w:tblStyle w:val="Tabelacomgrade"/>
        <w:tblW w:w="5000" w:type="pct"/>
        <w:jc w:val="center"/>
        <w:tblLook w:val="04A0" w:firstRow="1" w:lastRow="0" w:firstColumn="1" w:lastColumn="0" w:noHBand="0" w:noVBand="1"/>
      </w:tblPr>
      <w:tblGrid>
        <w:gridCol w:w="421"/>
        <w:gridCol w:w="4114"/>
        <w:gridCol w:w="705"/>
        <w:gridCol w:w="642"/>
        <w:gridCol w:w="3179"/>
      </w:tblGrid>
      <w:tr w:rsidR="00554667" w:rsidRPr="00A80450" w14:paraId="4764A268" w14:textId="77777777" w:rsidTr="00554667">
        <w:trPr>
          <w:jc w:val="center"/>
        </w:trPr>
        <w:tc>
          <w:tcPr>
            <w:tcW w:w="9061" w:type="dxa"/>
            <w:gridSpan w:val="5"/>
            <w:shd w:val="clear" w:color="auto" w:fill="auto"/>
          </w:tcPr>
          <w:p w14:paraId="63C63ED0" w14:textId="77777777" w:rsidR="00554667" w:rsidRPr="00A80450" w:rsidRDefault="00554667" w:rsidP="00554667">
            <w:pPr>
              <w:jc w:val="center"/>
              <w:rPr>
                <w:b/>
                <w:color w:val="000000" w:themeColor="text1"/>
                <w:sz w:val="24"/>
                <w:szCs w:val="24"/>
              </w:rPr>
            </w:pPr>
            <w:r w:rsidRPr="00A80450">
              <w:rPr>
                <w:b/>
                <w:color w:val="000000" w:themeColor="text1"/>
                <w:sz w:val="36"/>
              </w:rPr>
              <w:t>CURRÍCULO</w:t>
            </w:r>
          </w:p>
        </w:tc>
      </w:tr>
      <w:tr w:rsidR="00C43916" w:rsidRPr="00A80450" w14:paraId="61FB082D" w14:textId="77777777" w:rsidTr="00554667">
        <w:trPr>
          <w:jc w:val="center"/>
        </w:trPr>
        <w:tc>
          <w:tcPr>
            <w:tcW w:w="9061" w:type="dxa"/>
            <w:gridSpan w:val="5"/>
            <w:shd w:val="pct10" w:color="auto" w:fill="auto"/>
          </w:tcPr>
          <w:p w14:paraId="7AB73862" w14:textId="77777777" w:rsidR="00C43916" w:rsidRPr="00A80450" w:rsidRDefault="00C43916" w:rsidP="00C43916">
            <w:pPr>
              <w:rPr>
                <w:b/>
                <w:color w:val="000000" w:themeColor="text1"/>
                <w:sz w:val="24"/>
                <w:szCs w:val="24"/>
              </w:rPr>
            </w:pPr>
            <w:r w:rsidRPr="00A80450">
              <w:rPr>
                <w:b/>
                <w:color w:val="000000" w:themeColor="text1"/>
                <w:sz w:val="24"/>
                <w:szCs w:val="24"/>
              </w:rPr>
              <w:t>INFORMAÇÕES PESSOAIS</w:t>
            </w:r>
          </w:p>
        </w:tc>
      </w:tr>
      <w:tr w:rsidR="00C43916" w:rsidRPr="00CE713D" w14:paraId="18C2D512" w14:textId="77777777" w:rsidTr="00554667">
        <w:trPr>
          <w:trHeight w:val="486"/>
          <w:jc w:val="center"/>
        </w:trPr>
        <w:tc>
          <w:tcPr>
            <w:tcW w:w="9061" w:type="dxa"/>
            <w:gridSpan w:val="5"/>
            <w:shd w:val="clear" w:color="auto" w:fill="auto"/>
          </w:tcPr>
          <w:p w14:paraId="76759ADC" w14:textId="77777777" w:rsidR="00C43916" w:rsidRPr="00C43916" w:rsidRDefault="00C43916" w:rsidP="00C43916">
            <w:pPr>
              <w:rPr>
                <w:b/>
                <w:color w:val="000000" w:themeColor="text1"/>
                <w:sz w:val="28"/>
                <w:vertAlign w:val="superscript"/>
              </w:rPr>
            </w:pPr>
            <w:r w:rsidRPr="00C43916">
              <w:rPr>
                <w:b/>
                <w:color w:val="000000" w:themeColor="text1"/>
                <w:sz w:val="28"/>
                <w:vertAlign w:val="superscript"/>
              </w:rPr>
              <w:t>NOME COMPLETO</w:t>
            </w:r>
          </w:p>
        </w:tc>
      </w:tr>
      <w:tr w:rsidR="00C43916" w:rsidRPr="00CE713D" w14:paraId="4F0D9907" w14:textId="77777777" w:rsidTr="00554667">
        <w:trPr>
          <w:trHeight w:val="486"/>
          <w:jc w:val="center"/>
        </w:trPr>
        <w:tc>
          <w:tcPr>
            <w:tcW w:w="4535" w:type="dxa"/>
            <w:gridSpan w:val="2"/>
            <w:shd w:val="clear" w:color="auto" w:fill="auto"/>
          </w:tcPr>
          <w:p w14:paraId="0574E3CB" w14:textId="77777777" w:rsidR="00C43916" w:rsidRPr="00C43916" w:rsidRDefault="00C43916" w:rsidP="00C43916">
            <w:pPr>
              <w:rPr>
                <w:b/>
                <w:color w:val="000000" w:themeColor="text1"/>
                <w:sz w:val="28"/>
                <w:vertAlign w:val="superscript"/>
              </w:rPr>
            </w:pPr>
            <w:r>
              <w:rPr>
                <w:b/>
                <w:color w:val="000000" w:themeColor="text1"/>
                <w:sz w:val="28"/>
                <w:vertAlign w:val="superscript"/>
              </w:rPr>
              <w:t>CPF</w:t>
            </w:r>
          </w:p>
        </w:tc>
        <w:tc>
          <w:tcPr>
            <w:tcW w:w="4526" w:type="dxa"/>
            <w:gridSpan w:val="3"/>
            <w:shd w:val="clear" w:color="auto" w:fill="auto"/>
          </w:tcPr>
          <w:p w14:paraId="70538476" w14:textId="77777777" w:rsidR="00C43916" w:rsidRPr="00C43916" w:rsidRDefault="00C43916" w:rsidP="00C43916">
            <w:pPr>
              <w:rPr>
                <w:b/>
                <w:color w:val="000000" w:themeColor="text1"/>
                <w:sz w:val="28"/>
                <w:vertAlign w:val="superscript"/>
              </w:rPr>
            </w:pPr>
            <w:r>
              <w:rPr>
                <w:b/>
                <w:color w:val="000000" w:themeColor="text1"/>
                <w:sz w:val="28"/>
                <w:vertAlign w:val="superscript"/>
              </w:rPr>
              <w:t>TELEFONE</w:t>
            </w:r>
          </w:p>
        </w:tc>
      </w:tr>
      <w:tr w:rsidR="00F833F8" w:rsidRPr="00CE713D" w14:paraId="7D01E9AB" w14:textId="77777777" w:rsidTr="0049693B">
        <w:trPr>
          <w:trHeight w:val="486"/>
          <w:jc w:val="center"/>
        </w:trPr>
        <w:tc>
          <w:tcPr>
            <w:tcW w:w="4535" w:type="dxa"/>
            <w:gridSpan w:val="2"/>
            <w:shd w:val="clear" w:color="auto" w:fill="auto"/>
          </w:tcPr>
          <w:p w14:paraId="57B48C9D" w14:textId="77777777" w:rsidR="00F833F8" w:rsidRDefault="00F833F8" w:rsidP="003E31C3">
            <w:pPr>
              <w:rPr>
                <w:b/>
                <w:color w:val="000000" w:themeColor="text1"/>
                <w:sz w:val="28"/>
                <w:vertAlign w:val="superscript"/>
              </w:rPr>
            </w:pPr>
            <w:r>
              <w:rPr>
                <w:b/>
                <w:color w:val="000000" w:themeColor="text1"/>
                <w:sz w:val="28"/>
                <w:vertAlign w:val="superscript"/>
              </w:rPr>
              <w:t>NACIONALIDADE</w:t>
            </w:r>
          </w:p>
        </w:tc>
        <w:tc>
          <w:tcPr>
            <w:tcW w:w="4526" w:type="dxa"/>
            <w:gridSpan w:val="3"/>
            <w:tcBorders>
              <w:bottom w:val="single" w:sz="4" w:space="0" w:color="auto"/>
            </w:tcBorders>
            <w:shd w:val="clear" w:color="auto" w:fill="auto"/>
          </w:tcPr>
          <w:p w14:paraId="44835287" w14:textId="77777777" w:rsidR="00F833F8" w:rsidRDefault="00F833F8" w:rsidP="003E31C3">
            <w:pPr>
              <w:rPr>
                <w:b/>
                <w:color w:val="000000" w:themeColor="text1"/>
                <w:sz w:val="28"/>
                <w:vertAlign w:val="superscript"/>
              </w:rPr>
            </w:pPr>
            <w:r>
              <w:rPr>
                <w:b/>
                <w:color w:val="000000" w:themeColor="text1"/>
                <w:sz w:val="28"/>
                <w:vertAlign w:val="superscript"/>
              </w:rPr>
              <w:t>NATURALIDADE</w:t>
            </w:r>
          </w:p>
        </w:tc>
      </w:tr>
      <w:tr w:rsidR="0049693B" w:rsidRPr="00CE713D" w14:paraId="03CE2C20" w14:textId="77777777" w:rsidTr="0049693B">
        <w:trPr>
          <w:trHeight w:val="486"/>
          <w:jc w:val="center"/>
        </w:trPr>
        <w:tc>
          <w:tcPr>
            <w:tcW w:w="4535" w:type="dxa"/>
            <w:gridSpan w:val="2"/>
            <w:shd w:val="clear" w:color="auto" w:fill="auto"/>
          </w:tcPr>
          <w:p w14:paraId="4D6E4326" w14:textId="77777777" w:rsidR="0049693B" w:rsidRDefault="0049693B" w:rsidP="003E31C3">
            <w:pPr>
              <w:rPr>
                <w:b/>
                <w:color w:val="000000" w:themeColor="text1"/>
                <w:sz w:val="28"/>
                <w:vertAlign w:val="superscript"/>
              </w:rPr>
            </w:pPr>
            <w:r>
              <w:rPr>
                <w:b/>
                <w:color w:val="000000" w:themeColor="text1"/>
                <w:sz w:val="28"/>
                <w:vertAlign w:val="superscript"/>
              </w:rPr>
              <w:t>DATA DE NASCIMENTO</w:t>
            </w:r>
          </w:p>
        </w:tc>
        <w:tc>
          <w:tcPr>
            <w:tcW w:w="705" w:type="dxa"/>
            <w:tcBorders>
              <w:right w:val="nil"/>
            </w:tcBorders>
            <w:shd w:val="clear" w:color="auto" w:fill="auto"/>
          </w:tcPr>
          <w:p w14:paraId="1A12F6BA" w14:textId="77777777" w:rsidR="0049693B" w:rsidRPr="00F833F8" w:rsidRDefault="0049693B" w:rsidP="0049693B">
            <w:pPr>
              <w:rPr>
                <w:b/>
                <w:color w:val="000000" w:themeColor="text1"/>
                <w:sz w:val="28"/>
              </w:rPr>
            </w:pPr>
            <w:r>
              <w:rPr>
                <w:b/>
                <w:color w:val="000000" w:themeColor="text1"/>
                <w:sz w:val="28"/>
                <w:vertAlign w:val="superscript"/>
              </w:rPr>
              <w:t xml:space="preserve">SEXO </w:t>
            </w:r>
          </w:p>
        </w:tc>
        <w:tc>
          <w:tcPr>
            <w:tcW w:w="3821" w:type="dxa"/>
            <w:gridSpan w:val="2"/>
            <w:tcBorders>
              <w:left w:val="nil"/>
            </w:tcBorders>
            <w:shd w:val="clear" w:color="auto" w:fill="auto"/>
          </w:tcPr>
          <w:p w14:paraId="649002F4" w14:textId="77777777" w:rsidR="0049693B" w:rsidRPr="0049693B" w:rsidRDefault="0049693B" w:rsidP="0049693B">
            <w:pPr>
              <w:rPr>
                <w:b/>
                <w:color w:val="000000" w:themeColor="text1"/>
                <w:sz w:val="24"/>
                <w:szCs w:val="24"/>
              </w:rPr>
            </w:pPr>
            <w:r w:rsidRPr="0049693B">
              <w:rPr>
                <w:color w:val="000000" w:themeColor="text1"/>
                <w:sz w:val="24"/>
                <w:szCs w:val="24"/>
              </w:rPr>
              <w:t>M [     ]     F [     ]</w:t>
            </w:r>
          </w:p>
        </w:tc>
      </w:tr>
      <w:tr w:rsidR="00C43916" w:rsidRPr="00CE713D" w14:paraId="1271314C" w14:textId="77777777" w:rsidTr="00554667">
        <w:trPr>
          <w:trHeight w:val="486"/>
          <w:jc w:val="center"/>
        </w:trPr>
        <w:tc>
          <w:tcPr>
            <w:tcW w:w="9061" w:type="dxa"/>
            <w:gridSpan w:val="5"/>
            <w:shd w:val="clear" w:color="auto" w:fill="auto"/>
          </w:tcPr>
          <w:p w14:paraId="177F872B" w14:textId="77777777" w:rsidR="00C43916" w:rsidRDefault="00C43916" w:rsidP="00C43916">
            <w:pPr>
              <w:rPr>
                <w:b/>
                <w:color w:val="000000" w:themeColor="text1"/>
                <w:sz w:val="28"/>
                <w:vertAlign w:val="superscript"/>
              </w:rPr>
            </w:pPr>
            <w:r>
              <w:rPr>
                <w:b/>
                <w:color w:val="000000" w:themeColor="text1"/>
                <w:sz w:val="28"/>
                <w:vertAlign w:val="superscript"/>
              </w:rPr>
              <w:t>ENDEREÇO</w:t>
            </w:r>
          </w:p>
        </w:tc>
      </w:tr>
      <w:tr w:rsidR="00C43916" w:rsidRPr="00CE713D" w14:paraId="2556B756" w14:textId="77777777" w:rsidTr="00554667">
        <w:trPr>
          <w:trHeight w:val="486"/>
          <w:jc w:val="center"/>
        </w:trPr>
        <w:tc>
          <w:tcPr>
            <w:tcW w:w="5882" w:type="dxa"/>
            <w:gridSpan w:val="4"/>
            <w:shd w:val="clear" w:color="auto" w:fill="auto"/>
          </w:tcPr>
          <w:p w14:paraId="1B7CFEB0" w14:textId="77777777" w:rsidR="00C43916" w:rsidRDefault="00C43916" w:rsidP="00C43916">
            <w:pPr>
              <w:rPr>
                <w:b/>
                <w:color w:val="000000" w:themeColor="text1"/>
                <w:sz w:val="28"/>
                <w:vertAlign w:val="superscript"/>
              </w:rPr>
            </w:pPr>
            <w:r>
              <w:rPr>
                <w:b/>
                <w:color w:val="000000" w:themeColor="text1"/>
                <w:sz w:val="28"/>
                <w:vertAlign w:val="superscript"/>
              </w:rPr>
              <w:t>BAIRRO</w:t>
            </w:r>
          </w:p>
        </w:tc>
        <w:tc>
          <w:tcPr>
            <w:tcW w:w="3179" w:type="dxa"/>
            <w:shd w:val="clear" w:color="auto" w:fill="auto"/>
          </w:tcPr>
          <w:p w14:paraId="254363C1" w14:textId="77777777" w:rsidR="00C43916" w:rsidRDefault="00C43916" w:rsidP="00C43916">
            <w:pPr>
              <w:rPr>
                <w:b/>
                <w:color w:val="000000" w:themeColor="text1"/>
                <w:sz w:val="28"/>
                <w:vertAlign w:val="superscript"/>
              </w:rPr>
            </w:pPr>
            <w:r>
              <w:rPr>
                <w:b/>
                <w:color w:val="000000" w:themeColor="text1"/>
                <w:sz w:val="28"/>
                <w:vertAlign w:val="superscript"/>
              </w:rPr>
              <w:t>CEP</w:t>
            </w:r>
          </w:p>
        </w:tc>
      </w:tr>
      <w:tr w:rsidR="00F833F8" w:rsidRPr="00CE713D" w14:paraId="1FDA06A8" w14:textId="77777777" w:rsidTr="00554667">
        <w:trPr>
          <w:trHeight w:val="486"/>
          <w:jc w:val="center"/>
        </w:trPr>
        <w:tc>
          <w:tcPr>
            <w:tcW w:w="9061" w:type="dxa"/>
            <w:gridSpan w:val="5"/>
            <w:shd w:val="clear" w:color="auto" w:fill="auto"/>
          </w:tcPr>
          <w:p w14:paraId="0AC41804" w14:textId="77777777" w:rsidR="00F833F8" w:rsidRDefault="00F833F8" w:rsidP="00C43916">
            <w:pPr>
              <w:rPr>
                <w:b/>
                <w:color w:val="000000" w:themeColor="text1"/>
                <w:sz w:val="28"/>
                <w:vertAlign w:val="superscript"/>
              </w:rPr>
            </w:pPr>
            <w:r>
              <w:rPr>
                <w:b/>
                <w:color w:val="000000" w:themeColor="text1"/>
                <w:sz w:val="28"/>
                <w:vertAlign w:val="superscript"/>
              </w:rPr>
              <w:t>E-MAIL</w:t>
            </w:r>
          </w:p>
        </w:tc>
      </w:tr>
      <w:tr w:rsidR="00C43916" w:rsidRPr="00A80450" w14:paraId="098BA53B" w14:textId="77777777" w:rsidTr="00554667">
        <w:trPr>
          <w:jc w:val="center"/>
        </w:trPr>
        <w:tc>
          <w:tcPr>
            <w:tcW w:w="9061" w:type="dxa"/>
            <w:gridSpan w:val="5"/>
            <w:shd w:val="pct10" w:color="auto" w:fill="auto"/>
          </w:tcPr>
          <w:p w14:paraId="0A3E0D29" w14:textId="77777777" w:rsidR="00C43916" w:rsidRPr="00A80450" w:rsidRDefault="00F833F8" w:rsidP="00F833F8">
            <w:pPr>
              <w:rPr>
                <w:b/>
                <w:color w:val="000000" w:themeColor="text1"/>
                <w:sz w:val="24"/>
                <w:szCs w:val="24"/>
              </w:rPr>
            </w:pPr>
            <w:r w:rsidRPr="00A80450">
              <w:rPr>
                <w:b/>
                <w:color w:val="000000" w:themeColor="text1"/>
                <w:sz w:val="24"/>
                <w:szCs w:val="24"/>
              </w:rPr>
              <w:t>CURSOS TÉCNICOS</w:t>
            </w:r>
          </w:p>
        </w:tc>
      </w:tr>
      <w:tr w:rsidR="00F833F8" w:rsidRPr="00CE713D" w14:paraId="3EC55030" w14:textId="77777777" w:rsidTr="00554667">
        <w:trPr>
          <w:trHeight w:val="486"/>
          <w:jc w:val="center"/>
        </w:trPr>
        <w:tc>
          <w:tcPr>
            <w:tcW w:w="421" w:type="dxa"/>
            <w:vMerge w:val="restart"/>
            <w:shd w:val="clear" w:color="auto" w:fill="auto"/>
            <w:vAlign w:val="center"/>
          </w:tcPr>
          <w:p w14:paraId="4D4E78E9" w14:textId="77777777" w:rsidR="00F833F8" w:rsidRPr="00A80450" w:rsidRDefault="00F833F8" w:rsidP="00A80450">
            <w:pPr>
              <w:rPr>
                <w:b/>
                <w:color w:val="000000" w:themeColor="text1"/>
                <w:sz w:val="24"/>
                <w:szCs w:val="24"/>
              </w:rPr>
            </w:pPr>
            <w:r w:rsidRPr="00A80450">
              <w:rPr>
                <w:b/>
                <w:color w:val="000000" w:themeColor="text1"/>
                <w:sz w:val="24"/>
                <w:szCs w:val="24"/>
              </w:rPr>
              <w:t>1</w:t>
            </w:r>
          </w:p>
        </w:tc>
        <w:tc>
          <w:tcPr>
            <w:tcW w:w="8640" w:type="dxa"/>
            <w:gridSpan w:val="4"/>
            <w:shd w:val="clear" w:color="auto" w:fill="auto"/>
          </w:tcPr>
          <w:p w14:paraId="5681707D" w14:textId="77777777" w:rsidR="00F833F8" w:rsidRDefault="00F833F8" w:rsidP="00F833F8">
            <w:pPr>
              <w:rPr>
                <w:b/>
                <w:color w:val="000000" w:themeColor="text1"/>
                <w:sz w:val="28"/>
                <w:vertAlign w:val="superscript"/>
              </w:rPr>
            </w:pPr>
            <w:r>
              <w:rPr>
                <w:b/>
                <w:color w:val="000000" w:themeColor="text1"/>
                <w:sz w:val="28"/>
                <w:vertAlign w:val="superscript"/>
              </w:rPr>
              <w:t>DESCRIÇÃO</w:t>
            </w:r>
          </w:p>
        </w:tc>
      </w:tr>
      <w:tr w:rsidR="00F833F8" w:rsidRPr="00CE713D" w14:paraId="4DF96BD2" w14:textId="77777777" w:rsidTr="00554667">
        <w:trPr>
          <w:trHeight w:val="486"/>
          <w:jc w:val="center"/>
        </w:trPr>
        <w:tc>
          <w:tcPr>
            <w:tcW w:w="421" w:type="dxa"/>
            <w:vMerge/>
            <w:shd w:val="clear" w:color="auto" w:fill="auto"/>
          </w:tcPr>
          <w:p w14:paraId="32A2270B" w14:textId="77777777" w:rsidR="00F833F8" w:rsidRPr="00A80450" w:rsidRDefault="00F833F8" w:rsidP="00F833F8">
            <w:pPr>
              <w:rPr>
                <w:b/>
                <w:color w:val="000000" w:themeColor="text1"/>
                <w:sz w:val="24"/>
                <w:szCs w:val="24"/>
              </w:rPr>
            </w:pPr>
          </w:p>
        </w:tc>
        <w:tc>
          <w:tcPr>
            <w:tcW w:w="5461" w:type="dxa"/>
            <w:gridSpan w:val="3"/>
            <w:shd w:val="clear" w:color="auto" w:fill="auto"/>
          </w:tcPr>
          <w:p w14:paraId="11C0902A" w14:textId="77777777" w:rsidR="00F833F8" w:rsidRDefault="00F833F8" w:rsidP="00F833F8">
            <w:pPr>
              <w:rPr>
                <w:b/>
                <w:color w:val="000000" w:themeColor="text1"/>
                <w:sz w:val="28"/>
                <w:vertAlign w:val="superscript"/>
              </w:rPr>
            </w:pPr>
            <w:r>
              <w:rPr>
                <w:b/>
                <w:color w:val="000000" w:themeColor="text1"/>
                <w:sz w:val="28"/>
                <w:vertAlign w:val="superscript"/>
              </w:rPr>
              <w:t>INSTITUIÇÃO</w:t>
            </w:r>
          </w:p>
        </w:tc>
        <w:tc>
          <w:tcPr>
            <w:tcW w:w="3179" w:type="dxa"/>
            <w:shd w:val="clear" w:color="auto" w:fill="auto"/>
          </w:tcPr>
          <w:p w14:paraId="23675375" w14:textId="77777777" w:rsidR="00F833F8" w:rsidRDefault="00990B23" w:rsidP="00F833F8">
            <w:pPr>
              <w:rPr>
                <w:b/>
                <w:color w:val="000000" w:themeColor="text1"/>
                <w:sz w:val="28"/>
                <w:vertAlign w:val="superscript"/>
              </w:rPr>
            </w:pPr>
            <w:r>
              <w:rPr>
                <w:b/>
                <w:color w:val="000000" w:themeColor="text1"/>
                <w:sz w:val="28"/>
                <w:vertAlign w:val="superscript"/>
              </w:rPr>
              <w:t>CARGA HORÁRIA</w:t>
            </w:r>
          </w:p>
        </w:tc>
      </w:tr>
      <w:tr w:rsidR="00F833F8" w:rsidRPr="00CE713D" w14:paraId="0F6E3A82" w14:textId="77777777" w:rsidTr="00554667">
        <w:trPr>
          <w:trHeight w:val="486"/>
          <w:jc w:val="center"/>
        </w:trPr>
        <w:tc>
          <w:tcPr>
            <w:tcW w:w="421" w:type="dxa"/>
            <w:vMerge w:val="restart"/>
            <w:shd w:val="clear" w:color="auto" w:fill="auto"/>
            <w:vAlign w:val="center"/>
          </w:tcPr>
          <w:p w14:paraId="74AA3998" w14:textId="77777777" w:rsidR="00F833F8" w:rsidRPr="00A80450" w:rsidRDefault="00F833F8" w:rsidP="00A80450">
            <w:pPr>
              <w:rPr>
                <w:b/>
                <w:color w:val="000000" w:themeColor="text1"/>
                <w:sz w:val="24"/>
                <w:szCs w:val="24"/>
              </w:rPr>
            </w:pPr>
            <w:r w:rsidRPr="00A80450">
              <w:rPr>
                <w:b/>
                <w:color w:val="000000" w:themeColor="text1"/>
                <w:sz w:val="24"/>
                <w:szCs w:val="24"/>
              </w:rPr>
              <w:t>2</w:t>
            </w:r>
          </w:p>
        </w:tc>
        <w:tc>
          <w:tcPr>
            <w:tcW w:w="8640" w:type="dxa"/>
            <w:gridSpan w:val="4"/>
            <w:shd w:val="clear" w:color="auto" w:fill="auto"/>
          </w:tcPr>
          <w:p w14:paraId="4170620C" w14:textId="77777777" w:rsidR="00F833F8" w:rsidRDefault="00F833F8" w:rsidP="003E31C3">
            <w:pPr>
              <w:rPr>
                <w:b/>
                <w:color w:val="000000" w:themeColor="text1"/>
                <w:sz w:val="28"/>
                <w:vertAlign w:val="superscript"/>
              </w:rPr>
            </w:pPr>
            <w:r>
              <w:rPr>
                <w:b/>
                <w:color w:val="000000" w:themeColor="text1"/>
                <w:sz w:val="28"/>
                <w:vertAlign w:val="superscript"/>
              </w:rPr>
              <w:t>DESCRIÇÃO</w:t>
            </w:r>
          </w:p>
        </w:tc>
      </w:tr>
      <w:tr w:rsidR="00F833F8" w:rsidRPr="00CE713D" w14:paraId="054B4D4C" w14:textId="77777777" w:rsidTr="00554667">
        <w:trPr>
          <w:trHeight w:val="486"/>
          <w:jc w:val="center"/>
        </w:trPr>
        <w:tc>
          <w:tcPr>
            <w:tcW w:w="421" w:type="dxa"/>
            <w:vMerge/>
            <w:shd w:val="clear" w:color="auto" w:fill="auto"/>
          </w:tcPr>
          <w:p w14:paraId="12C74008" w14:textId="77777777" w:rsidR="00F833F8" w:rsidRPr="00A80450" w:rsidRDefault="00F833F8" w:rsidP="003E31C3">
            <w:pPr>
              <w:rPr>
                <w:b/>
                <w:color w:val="000000" w:themeColor="text1"/>
                <w:sz w:val="24"/>
                <w:szCs w:val="24"/>
              </w:rPr>
            </w:pPr>
          </w:p>
        </w:tc>
        <w:tc>
          <w:tcPr>
            <w:tcW w:w="5461" w:type="dxa"/>
            <w:gridSpan w:val="3"/>
            <w:shd w:val="clear" w:color="auto" w:fill="auto"/>
          </w:tcPr>
          <w:p w14:paraId="00F02C3B" w14:textId="77777777" w:rsidR="00F833F8" w:rsidRDefault="00F833F8" w:rsidP="003E31C3">
            <w:pPr>
              <w:rPr>
                <w:b/>
                <w:color w:val="000000" w:themeColor="text1"/>
                <w:sz w:val="28"/>
                <w:vertAlign w:val="superscript"/>
              </w:rPr>
            </w:pPr>
            <w:r>
              <w:rPr>
                <w:b/>
                <w:color w:val="000000" w:themeColor="text1"/>
                <w:sz w:val="28"/>
                <w:vertAlign w:val="superscript"/>
              </w:rPr>
              <w:t>INSTITUIÇÃO</w:t>
            </w:r>
          </w:p>
        </w:tc>
        <w:tc>
          <w:tcPr>
            <w:tcW w:w="3179" w:type="dxa"/>
            <w:shd w:val="clear" w:color="auto" w:fill="auto"/>
          </w:tcPr>
          <w:p w14:paraId="18DD8530" w14:textId="77777777" w:rsidR="00F833F8" w:rsidRDefault="00990B23" w:rsidP="003E31C3">
            <w:pPr>
              <w:rPr>
                <w:b/>
                <w:color w:val="000000" w:themeColor="text1"/>
                <w:sz w:val="28"/>
                <w:vertAlign w:val="superscript"/>
              </w:rPr>
            </w:pPr>
            <w:r>
              <w:rPr>
                <w:b/>
                <w:color w:val="000000" w:themeColor="text1"/>
                <w:sz w:val="28"/>
                <w:vertAlign w:val="superscript"/>
              </w:rPr>
              <w:t>CARGA HORÁRIA</w:t>
            </w:r>
          </w:p>
        </w:tc>
      </w:tr>
      <w:tr w:rsidR="00F833F8" w:rsidRPr="00CE713D" w14:paraId="3EDC56A7" w14:textId="77777777" w:rsidTr="00554667">
        <w:trPr>
          <w:trHeight w:val="486"/>
          <w:jc w:val="center"/>
        </w:trPr>
        <w:tc>
          <w:tcPr>
            <w:tcW w:w="421" w:type="dxa"/>
            <w:vMerge w:val="restart"/>
            <w:shd w:val="clear" w:color="auto" w:fill="auto"/>
            <w:vAlign w:val="center"/>
          </w:tcPr>
          <w:p w14:paraId="34E106D5" w14:textId="77777777" w:rsidR="00F833F8" w:rsidRPr="00A80450" w:rsidRDefault="00F833F8" w:rsidP="00A80450">
            <w:pPr>
              <w:rPr>
                <w:b/>
                <w:color w:val="000000" w:themeColor="text1"/>
                <w:sz w:val="24"/>
                <w:szCs w:val="24"/>
              </w:rPr>
            </w:pPr>
            <w:r w:rsidRPr="00A80450">
              <w:rPr>
                <w:b/>
                <w:color w:val="000000" w:themeColor="text1"/>
                <w:sz w:val="24"/>
                <w:szCs w:val="24"/>
              </w:rPr>
              <w:t>3</w:t>
            </w:r>
          </w:p>
        </w:tc>
        <w:tc>
          <w:tcPr>
            <w:tcW w:w="8640" w:type="dxa"/>
            <w:gridSpan w:val="4"/>
            <w:shd w:val="clear" w:color="auto" w:fill="auto"/>
          </w:tcPr>
          <w:p w14:paraId="37CFEDA3" w14:textId="77777777" w:rsidR="00F833F8" w:rsidRDefault="00F833F8" w:rsidP="003E31C3">
            <w:pPr>
              <w:rPr>
                <w:b/>
                <w:color w:val="000000" w:themeColor="text1"/>
                <w:sz w:val="28"/>
                <w:vertAlign w:val="superscript"/>
              </w:rPr>
            </w:pPr>
            <w:r>
              <w:rPr>
                <w:b/>
                <w:color w:val="000000" w:themeColor="text1"/>
                <w:sz w:val="28"/>
                <w:vertAlign w:val="superscript"/>
              </w:rPr>
              <w:t>DESCRIÇÃO</w:t>
            </w:r>
          </w:p>
        </w:tc>
      </w:tr>
      <w:tr w:rsidR="00F833F8" w:rsidRPr="00CE713D" w14:paraId="74249F37" w14:textId="77777777" w:rsidTr="00554667">
        <w:trPr>
          <w:trHeight w:val="486"/>
          <w:jc w:val="center"/>
        </w:trPr>
        <w:tc>
          <w:tcPr>
            <w:tcW w:w="421" w:type="dxa"/>
            <w:vMerge/>
            <w:shd w:val="clear" w:color="auto" w:fill="auto"/>
          </w:tcPr>
          <w:p w14:paraId="25F50AF4" w14:textId="77777777" w:rsidR="00F833F8" w:rsidRPr="00A80450" w:rsidRDefault="00F833F8" w:rsidP="003E31C3">
            <w:pPr>
              <w:rPr>
                <w:b/>
                <w:color w:val="000000" w:themeColor="text1"/>
                <w:sz w:val="24"/>
                <w:szCs w:val="24"/>
              </w:rPr>
            </w:pPr>
          </w:p>
        </w:tc>
        <w:tc>
          <w:tcPr>
            <w:tcW w:w="5461" w:type="dxa"/>
            <w:gridSpan w:val="3"/>
            <w:shd w:val="clear" w:color="auto" w:fill="auto"/>
          </w:tcPr>
          <w:p w14:paraId="44B1F4A7" w14:textId="77777777" w:rsidR="00F833F8" w:rsidRDefault="00F833F8" w:rsidP="003E31C3">
            <w:pPr>
              <w:rPr>
                <w:b/>
                <w:color w:val="000000" w:themeColor="text1"/>
                <w:sz w:val="28"/>
                <w:vertAlign w:val="superscript"/>
              </w:rPr>
            </w:pPr>
            <w:r>
              <w:rPr>
                <w:b/>
                <w:color w:val="000000" w:themeColor="text1"/>
                <w:sz w:val="28"/>
                <w:vertAlign w:val="superscript"/>
              </w:rPr>
              <w:t>INSTITUIÇÃO</w:t>
            </w:r>
          </w:p>
        </w:tc>
        <w:tc>
          <w:tcPr>
            <w:tcW w:w="3179" w:type="dxa"/>
            <w:shd w:val="clear" w:color="auto" w:fill="auto"/>
          </w:tcPr>
          <w:p w14:paraId="7A03857A" w14:textId="77777777" w:rsidR="00F833F8"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CE713D" w14:paraId="6D380463" w14:textId="77777777" w:rsidTr="00554667">
        <w:trPr>
          <w:trHeight w:val="486"/>
          <w:jc w:val="center"/>
        </w:trPr>
        <w:tc>
          <w:tcPr>
            <w:tcW w:w="421" w:type="dxa"/>
            <w:vMerge w:val="restart"/>
            <w:shd w:val="clear" w:color="auto" w:fill="auto"/>
            <w:vAlign w:val="center"/>
          </w:tcPr>
          <w:p w14:paraId="3BFCF199" w14:textId="77777777" w:rsidR="00990B23" w:rsidRPr="00A80450" w:rsidRDefault="00990B23" w:rsidP="00A80450">
            <w:pPr>
              <w:rPr>
                <w:b/>
                <w:color w:val="000000" w:themeColor="text1"/>
                <w:sz w:val="24"/>
                <w:szCs w:val="24"/>
              </w:rPr>
            </w:pPr>
            <w:r w:rsidRPr="00A80450">
              <w:rPr>
                <w:b/>
                <w:color w:val="000000" w:themeColor="text1"/>
                <w:sz w:val="24"/>
                <w:szCs w:val="24"/>
              </w:rPr>
              <w:t>4</w:t>
            </w:r>
          </w:p>
        </w:tc>
        <w:tc>
          <w:tcPr>
            <w:tcW w:w="8640" w:type="dxa"/>
            <w:gridSpan w:val="4"/>
            <w:shd w:val="clear" w:color="auto" w:fill="auto"/>
          </w:tcPr>
          <w:p w14:paraId="71CD54B8"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665282E9" w14:textId="77777777" w:rsidTr="00554667">
        <w:trPr>
          <w:trHeight w:val="486"/>
          <w:jc w:val="center"/>
        </w:trPr>
        <w:tc>
          <w:tcPr>
            <w:tcW w:w="421" w:type="dxa"/>
            <w:vMerge/>
            <w:shd w:val="clear" w:color="auto" w:fill="auto"/>
          </w:tcPr>
          <w:p w14:paraId="190D3963" w14:textId="77777777" w:rsidR="00990B23" w:rsidRPr="00A80450" w:rsidRDefault="00990B23" w:rsidP="003E31C3">
            <w:pPr>
              <w:rPr>
                <w:b/>
                <w:color w:val="000000" w:themeColor="text1"/>
                <w:sz w:val="24"/>
                <w:szCs w:val="24"/>
              </w:rPr>
            </w:pPr>
          </w:p>
        </w:tc>
        <w:tc>
          <w:tcPr>
            <w:tcW w:w="5461" w:type="dxa"/>
            <w:gridSpan w:val="3"/>
            <w:shd w:val="clear" w:color="auto" w:fill="auto"/>
          </w:tcPr>
          <w:p w14:paraId="2B5F4257"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179" w:type="dxa"/>
            <w:shd w:val="clear" w:color="auto" w:fill="auto"/>
          </w:tcPr>
          <w:p w14:paraId="0080C000"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CE713D" w14:paraId="4EAF22F7" w14:textId="77777777" w:rsidTr="00554667">
        <w:trPr>
          <w:trHeight w:val="486"/>
          <w:jc w:val="center"/>
        </w:trPr>
        <w:tc>
          <w:tcPr>
            <w:tcW w:w="421" w:type="dxa"/>
            <w:vMerge w:val="restart"/>
            <w:shd w:val="clear" w:color="auto" w:fill="auto"/>
            <w:vAlign w:val="center"/>
          </w:tcPr>
          <w:p w14:paraId="0675065B" w14:textId="77777777" w:rsidR="00990B23" w:rsidRPr="00A80450" w:rsidRDefault="00990B23" w:rsidP="00A80450">
            <w:pPr>
              <w:rPr>
                <w:b/>
                <w:color w:val="000000" w:themeColor="text1"/>
                <w:sz w:val="24"/>
                <w:szCs w:val="24"/>
              </w:rPr>
            </w:pPr>
            <w:r w:rsidRPr="00A80450">
              <w:rPr>
                <w:b/>
                <w:color w:val="000000" w:themeColor="text1"/>
                <w:sz w:val="24"/>
                <w:szCs w:val="24"/>
              </w:rPr>
              <w:t>5</w:t>
            </w:r>
          </w:p>
        </w:tc>
        <w:tc>
          <w:tcPr>
            <w:tcW w:w="8640" w:type="dxa"/>
            <w:gridSpan w:val="4"/>
            <w:shd w:val="clear" w:color="auto" w:fill="auto"/>
          </w:tcPr>
          <w:p w14:paraId="52818A9A"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23116F43" w14:textId="77777777" w:rsidTr="00554667">
        <w:trPr>
          <w:trHeight w:val="486"/>
          <w:jc w:val="center"/>
        </w:trPr>
        <w:tc>
          <w:tcPr>
            <w:tcW w:w="421" w:type="dxa"/>
            <w:vMerge/>
            <w:shd w:val="clear" w:color="auto" w:fill="auto"/>
          </w:tcPr>
          <w:p w14:paraId="2FDD4296" w14:textId="77777777" w:rsidR="00990B23" w:rsidRPr="00A80450" w:rsidRDefault="00990B23" w:rsidP="003E31C3">
            <w:pPr>
              <w:rPr>
                <w:b/>
                <w:color w:val="000000" w:themeColor="text1"/>
                <w:sz w:val="24"/>
                <w:szCs w:val="24"/>
              </w:rPr>
            </w:pPr>
          </w:p>
        </w:tc>
        <w:tc>
          <w:tcPr>
            <w:tcW w:w="5461" w:type="dxa"/>
            <w:gridSpan w:val="3"/>
            <w:shd w:val="clear" w:color="auto" w:fill="auto"/>
          </w:tcPr>
          <w:p w14:paraId="56503AB3"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179" w:type="dxa"/>
            <w:shd w:val="clear" w:color="auto" w:fill="auto"/>
          </w:tcPr>
          <w:p w14:paraId="5EE8C66F"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CE713D" w14:paraId="79586C48" w14:textId="77777777" w:rsidTr="00554667">
        <w:trPr>
          <w:trHeight w:val="486"/>
          <w:jc w:val="center"/>
        </w:trPr>
        <w:tc>
          <w:tcPr>
            <w:tcW w:w="421" w:type="dxa"/>
            <w:vMerge w:val="restart"/>
            <w:shd w:val="clear" w:color="auto" w:fill="auto"/>
            <w:vAlign w:val="center"/>
          </w:tcPr>
          <w:p w14:paraId="6EE61622" w14:textId="77777777" w:rsidR="00990B23" w:rsidRPr="00A80450" w:rsidRDefault="00990B23" w:rsidP="00A80450">
            <w:pPr>
              <w:rPr>
                <w:b/>
                <w:color w:val="000000" w:themeColor="text1"/>
                <w:sz w:val="24"/>
                <w:szCs w:val="24"/>
              </w:rPr>
            </w:pPr>
            <w:r w:rsidRPr="00A80450">
              <w:rPr>
                <w:b/>
                <w:color w:val="000000" w:themeColor="text1"/>
                <w:sz w:val="24"/>
                <w:szCs w:val="24"/>
              </w:rPr>
              <w:t>6</w:t>
            </w:r>
          </w:p>
        </w:tc>
        <w:tc>
          <w:tcPr>
            <w:tcW w:w="8640" w:type="dxa"/>
            <w:gridSpan w:val="4"/>
            <w:shd w:val="clear" w:color="auto" w:fill="auto"/>
          </w:tcPr>
          <w:p w14:paraId="0BEC0A6B"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5FEB9EFD" w14:textId="77777777" w:rsidTr="00554667">
        <w:trPr>
          <w:trHeight w:val="486"/>
          <w:jc w:val="center"/>
        </w:trPr>
        <w:tc>
          <w:tcPr>
            <w:tcW w:w="421" w:type="dxa"/>
            <w:vMerge/>
            <w:shd w:val="clear" w:color="auto" w:fill="auto"/>
          </w:tcPr>
          <w:p w14:paraId="503EF5F3" w14:textId="77777777" w:rsidR="00990B23" w:rsidRPr="00F833F8" w:rsidRDefault="00990B23" w:rsidP="003E31C3">
            <w:pPr>
              <w:rPr>
                <w:b/>
                <w:color w:val="000000" w:themeColor="text1"/>
                <w:sz w:val="28"/>
              </w:rPr>
            </w:pPr>
          </w:p>
        </w:tc>
        <w:tc>
          <w:tcPr>
            <w:tcW w:w="5461" w:type="dxa"/>
            <w:gridSpan w:val="3"/>
            <w:shd w:val="clear" w:color="auto" w:fill="auto"/>
          </w:tcPr>
          <w:p w14:paraId="1A6E456B"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179" w:type="dxa"/>
            <w:shd w:val="clear" w:color="auto" w:fill="auto"/>
          </w:tcPr>
          <w:p w14:paraId="1369E10E"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bl>
    <w:p w14:paraId="6D3F45FF" w14:textId="77777777" w:rsidR="00990B23" w:rsidRDefault="00990B23">
      <w:r>
        <w:br w:type="page"/>
      </w:r>
    </w:p>
    <w:tbl>
      <w:tblPr>
        <w:tblStyle w:val="Tabelacomgrade"/>
        <w:tblW w:w="5000" w:type="pct"/>
        <w:jc w:val="center"/>
        <w:tblLook w:val="04A0" w:firstRow="1" w:lastRow="0" w:firstColumn="1" w:lastColumn="0" w:noHBand="0" w:noVBand="1"/>
      </w:tblPr>
      <w:tblGrid>
        <w:gridCol w:w="412"/>
        <w:gridCol w:w="5489"/>
        <w:gridCol w:w="3160"/>
      </w:tblGrid>
      <w:tr w:rsidR="00C43916" w:rsidRPr="00A80450" w14:paraId="0A31057B" w14:textId="77777777" w:rsidTr="00C43916">
        <w:trPr>
          <w:jc w:val="center"/>
        </w:trPr>
        <w:tc>
          <w:tcPr>
            <w:tcW w:w="9912" w:type="dxa"/>
            <w:gridSpan w:val="3"/>
            <w:shd w:val="pct10" w:color="auto" w:fill="auto"/>
          </w:tcPr>
          <w:p w14:paraId="2F6D2BAB" w14:textId="77777777" w:rsidR="00C43916" w:rsidRPr="00A80450" w:rsidRDefault="00990B23" w:rsidP="00990B23">
            <w:pPr>
              <w:rPr>
                <w:b/>
                <w:color w:val="000000" w:themeColor="text1"/>
                <w:sz w:val="24"/>
                <w:szCs w:val="24"/>
              </w:rPr>
            </w:pPr>
            <w:r w:rsidRPr="00A80450">
              <w:rPr>
                <w:b/>
                <w:color w:val="000000" w:themeColor="text1"/>
                <w:sz w:val="24"/>
                <w:szCs w:val="24"/>
              </w:rPr>
              <w:lastRenderedPageBreak/>
              <w:t>ESPECIALIZAÇÃO</w:t>
            </w:r>
          </w:p>
        </w:tc>
      </w:tr>
      <w:tr w:rsidR="00990B23" w:rsidRPr="00CE713D" w14:paraId="25E373B0" w14:textId="77777777" w:rsidTr="003E31C3">
        <w:trPr>
          <w:trHeight w:val="486"/>
          <w:jc w:val="center"/>
        </w:trPr>
        <w:tc>
          <w:tcPr>
            <w:tcW w:w="421" w:type="dxa"/>
            <w:vMerge w:val="restart"/>
            <w:shd w:val="clear" w:color="auto" w:fill="auto"/>
            <w:vAlign w:val="center"/>
          </w:tcPr>
          <w:p w14:paraId="15AC08AB" w14:textId="77777777" w:rsidR="00990B23" w:rsidRPr="00A80450" w:rsidRDefault="00990B23" w:rsidP="00A80450">
            <w:pPr>
              <w:rPr>
                <w:b/>
                <w:color w:val="000000" w:themeColor="text1"/>
                <w:sz w:val="24"/>
                <w:szCs w:val="24"/>
              </w:rPr>
            </w:pPr>
            <w:r w:rsidRPr="00A80450">
              <w:rPr>
                <w:b/>
                <w:color w:val="000000" w:themeColor="text1"/>
                <w:sz w:val="24"/>
                <w:szCs w:val="24"/>
              </w:rPr>
              <w:t>1</w:t>
            </w:r>
          </w:p>
        </w:tc>
        <w:tc>
          <w:tcPr>
            <w:tcW w:w="9491" w:type="dxa"/>
            <w:gridSpan w:val="2"/>
            <w:shd w:val="clear" w:color="auto" w:fill="auto"/>
          </w:tcPr>
          <w:p w14:paraId="03D53874"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7BBF8393" w14:textId="77777777" w:rsidTr="003E31C3">
        <w:trPr>
          <w:trHeight w:val="486"/>
          <w:jc w:val="center"/>
        </w:trPr>
        <w:tc>
          <w:tcPr>
            <w:tcW w:w="421" w:type="dxa"/>
            <w:vMerge/>
            <w:shd w:val="clear" w:color="auto" w:fill="auto"/>
          </w:tcPr>
          <w:p w14:paraId="21D9ED99" w14:textId="77777777" w:rsidR="00990B23" w:rsidRPr="00A80450" w:rsidRDefault="00990B23" w:rsidP="003E31C3">
            <w:pPr>
              <w:rPr>
                <w:b/>
                <w:color w:val="000000" w:themeColor="text1"/>
                <w:sz w:val="24"/>
                <w:szCs w:val="24"/>
              </w:rPr>
            </w:pPr>
          </w:p>
        </w:tc>
        <w:tc>
          <w:tcPr>
            <w:tcW w:w="6043" w:type="dxa"/>
            <w:shd w:val="clear" w:color="auto" w:fill="auto"/>
          </w:tcPr>
          <w:p w14:paraId="407CC513"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448" w:type="dxa"/>
            <w:shd w:val="clear" w:color="auto" w:fill="auto"/>
          </w:tcPr>
          <w:p w14:paraId="0DA1301D"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CE713D" w14:paraId="01648417" w14:textId="77777777" w:rsidTr="003E31C3">
        <w:trPr>
          <w:trHeight w:val="486"/>
          <w:jc w:val="center"/>
        </w:trPr>
        <w:tc>
          <w:tcPr>
            <w:tcW w:w="421" w:type="dxa"/>
            <w:vMerge w:val="restart"/>
            <w:shd w:val="clear" w:color="auto" w:fill="auto"/>
            <w:vAlign w:val="center"/>
          </w:tcPr>
          <w:p w14:paraId="7D27A3B2" w14:textId="77777777" w:rsidR="00990B23" w:rsidRPr="00A80450" w:rsidRDefault="00990B23" w:rsidP="00A80450">
            <w:pPr>
              <w:rPr>
                <w:b/>
                <w:color w:val="000000" w:themeColor="text1"/>
                <w:sz w:val="24"/>
                <w:szCs w:val="24"/>
              </w:rPr>
            </w:pPr>
            <w:r w:rsidRPr="00A80450">
              <w:rPr>
                <w:b/>
                <w:color w:val="000000" w:themeColor="text1"/>
                <w:sz w:val="24"/>
                <w:szCs w:val="24"/>
              </w:rPr>
              <w:t>2</w:t>
            </w:r>
          </w:p>
        </w:tc>
        <w:tc>
          <w:tcPr>
            <w:tcW w:w="9491" w:type="dxa"/>
            <w:gridSpan w:val="2"/>
            <w:shd w:val="clear" w:color="auto" w:fill="auto"/>
          </w:tcPr>
          <w:p w14:paraId="74BFE942"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05A62684" w14:textId="77777777" w:rsidTr="003E31C3">
        <w:trPr>
          <w:trHeight w:val="486"/>
          <w:jc w:val="center"/>
        </w:trPr>
        <w:tc>
          <w:tcPr>
            <w:tcW w:w="421" w:type="dxa"/>
            <w:vMerge/>
            <w:shd w:val="clear" w:color="auto" w:fill="auto"/>
          </w:tcPr>
          <w:p w14:paraId="082C0441" w14:textId="77777777" w:rsidR="00990B23" w:rsidRPr="00A80450" w:rsidRDefault="00990B23" w:rsidP="003E31C3">
            <w:pPr>
              <w:rPr>
                <w:b/>
                <w:color w:val="000000" w:themeColor="text1"/>
                <w:sz w:val="24"/>
                <w:szCs w:val="24"/>
              </w:rPr>
            </w:pPr>
          </w:p>
        </w:tc>
        <w:tc>
          <w:tcPr>
            <w:tcW w:w="6043" w:type="dxa"/>
            <w:shd w:val="clear" w:color="auto" w:fill="auto"/>
          </w:tcPr>
          <w:p w14:paraId="1BABF74D"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448" w:type="dxa"/>
            <w:shd w:val="clear" w:color="auto" w:fill="auto"/>
          </w:tcPr>
          <w:p w14:paraId="2F3B011B"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CE713D" w14:paraId="76E094AA" w14:textId="77777777" w:rsidTr="003E31C3">
        <w:trPr>
          <w:trHeight w:val="486"/>
          <w:jc w:val="center"/>
        </w:trPr>
        <w:tc>
          <w:tcPr>
            <w:tcW w:w="421" w:type="dxa"/>
            <w:vMerge w:val="restart"/>
            <w:shd w:val="clear" w:color="auto" w:fill="auto"/>
            <w:vAlign w:val="center"/>
          </w:tcPr>
          <w:p w14:paraId="52204C8A" w14:textId="77777777" w:rsidR="00990B23" w:rsidRPr="00A80450" w:rsidRDefault="00990B23" w:rsidP="00A80450">
            <w:pPr>
              <w:rPr>
                <w:b/>
                <w:color w:val="000000" w:themeColor="text1"/>
                <w:sz w:val="24"/>
                <w:szCs w:val="24"/>
              </w:rPr>
            </w:pPr>
            <w:r w:rsidRPr="00A80450">
              <w:rPr>
                <w:b/>
                <w:color w:val="000000" w:themeColor="text1"/>
                <w:sz w:val="24"/>
                <w:szCs w:val="24"/>
              </w:rPr>
              <w:t>3</w:t>
            </w:r>
          </w:p>
        </w:tc>
        <w:tc>
          <w:tcPr>
            <w:tcW w:w="9491" w:type="dxa"/>
            <w:gridSpan w:val="2"/>
            <w:shd w:val="clear" w:color="auto" w:fill="auto"/>
          </w:tcPr>
          <w:p w14:paraId="3C251D44"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199CB89B" w14:textId="77777777" w:rsidTr="003E31C3">
        <w:trPr>
          <w:trHeight w:val="486"/>
          <w:jc w:val="center"/>
        </w:trPr>
        <w:tc>
          <w:tcPr>
            <w:tcW w:w="421" w:type="dxa"/>
            <w:vMerge/>
            <w:shd w:val="clear" w:color="auto" w:fill="auto"/>
          </w:tcPr>
          <w:p w14:paraId="20B42B3B" w14:textId="77777777" w:rsidR="00990B23" w:rsidRPr="00F833F8" w:rsidRDefault="00990B23" w:rsidP="003E31C3">
            <w:pPr>
              <w:rPr>
                <w:b/>
                <w:color w:val="000000" w:themeColor="text1"/>
                <w:sz w:val="28"/>
              </w:rPr>
            </w:pPr>
          </w:p>
        </w:tc>
        <w:tc>
          <w:tcPr>
            <w:tcW w:w="6043" w:type="dxa"/>
            <w:shd w:val="clear" w:color="auto" w:fill="auto"/>
          </w:tcPr>
          <w:p w14:paraId="3AEB3872"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448" w:type="dxa"/>
            <w:shd w:val="clear" w:color="auto" w:fill="auto"/>
          </w:tcPr>
          <w:p w14:paraId="6CE1483A"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A80450" w14:paraId="67B45A60" w14:textId="77777777" w:rsidTr="003E31C3">
        <w:trPr>
          <w:jc w:val="center"/>
        </w:trPr>
        <w:tc>
          <w:tcPr>
            <w:tcW w:w="9912" w:type="dxa"/>
            <w:gridSpan w:val="3"/>
            <w:shd w:val="pct10" w:color="auto" w:fill="auto"/>
          </w:tcPr>
          <w:p w14:paraId="2C62DC90" w14:textId="77777777" w:rsidR="00990B23" w:rsidRPr="00A80450" w:rsidRDefault="00990B23" w:rsidP="003E31C3">
            <w:pPr>
              <w:rPr>
                <w:b/>
                <w:color w:val="000000" w:themeColor="text1"/>
                <w:sz w:val="24"/>
                <w:szCs w:val="24"/>
              </w:rPr>
            </w:pPr>
            <w:r w:rsidRPr="00A80450">
              <w:rPr>
                <w:b/>
                <w:color w:val="000000" w:themeColor="text1"/>
                <w:sz w:val="24"/>
                <w:szCs w:val="24"/>
              </w:rPr>
              <w:t>MESTRADO</w:t>
            </w:r>
          </w:p>
        </w:tc>
      </w:tr>
      <w:tr w:rsidR="00990B23" w:rsidRPr="00CE713D" w14:paraId="6F2B66F8" w14:textId="77777777" w:rsidTr="003E31C3">
        <w:trPr>
          <w:trHeight w:val="486"/>
          <w:jc w:val="center"/>
        </w:trPr>
        <w:tc>
          <w:tcPr>
            <w:tcW w:w="421" w:type="dxa"/>
            <w:vMerge w:val="restart"/>
            <w:shd w:val="clear" w:color="auto" w:fill="auto"/>
            <w:vAlign w:val="center"/>
          </w:tcPr>
          <w:p w14:paraId="0CFBFB75" w14:textId="77777777" w:rsidR="00990B23" w:rsidRPr="00A80450" w:rsidRDefault="00990B23" w:rsidP="00A80450">
            <w:pPr>
              <w:rPr>
                <w:b/>
                <w:color w:val="000000" w:themeColor="text1"/>
                <w:sz w:val="24"/>
                <w:szCs w:val="24"/>
              </w:rPr>
            </w:pPr>
            <w:r w:rsidRPr="00A80450">
              <w:rPr>
                <w:b/>
                <w:color w:val="000000" w:themeColor="text1"/>
                <w:sz w:val="24"/>
                <w:szCs w:val="24"/>
              </w:rPr>
              <w:t>1</w:t>
            </w:r>
          </w:p>
        </w:tc>
        <w:tc>
          <w:tcPr>
            <w:tcW w:w="9491" w:type="dxa"/>
            <w:gridSpan w:val="2"/>
            <w:shd w:val="clear" w:color="auto" w:fill="auto"/>
          </w:tcPr>
          <w:p w14:paraId="39EA5E2B"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13CC5608" w14:textId="77777777" w:rsidTr="003E31C3">
        <w:trPr>
          <w:trHeight w:val="486"/>
          <w:jc w:val="center"/>
        </w:trPr>
        <w:tc>
          <w:tcPr>
            <w:tcW w:w="421" w:type="dxa"/>
            <w:vMerge/>
            <w:shd w:val="clear" w:color="auto" w:fill="auto"/>
          </w:tcPr>
          <w:p w14:paraId="6F1A1FA4" w14:textId="77777777" w:rsidR="00990B23" w:rsidRPr="00A80450" w:rsidRDefault="00990B23" w:rsidP="003E31C3">
            <w:pPr>
              <w:rPr>
                <w:b/>
                <w:color w:val="000000" w:themeColor="text1"/>
                <w:sz w:val="24"/>
                <w:szCs w:val="24"/>
              </w:rPr>
            </w:pPr>
          </w:p>
        </w:tc>
        <w:tc>
          <w:tcPr>
            <w:tcW w:w="6043" w:type="dxa"/>
            <w:shd w:val="clear" w:color="auto" w:fill="auto"/>
          </w:tcPr>
          <w:p w14:paraId="583CD7FA"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448" w:type="dxa"/>
            <w:shd w:val="clear" w:color="auto" w:fill="auto"/>
          </w:tcPr>
          <w:p w14:paraId="31368656"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CE713D" w14:paraId="0C5EB209" w14:textId="77777777" w:rsidTr="003E31C3">
        <w:trPr>
          <w:trHeight w:val="486"/>
          <w:jc w:val="center"/>
        </w:trPr>
        <w:tc>
          <w:tcPr>
            <w:tcW w:w="421" w:type="dxa"/>
            <w:vMerge w:val="restart"/>
            <w:shd w:val="clear" w:color="auto" w:fill="auto"/>
            <w:vAlign w:val="center"/>
          </w:tcPr>
          <w:p w14:paraId="210D1AA5" w14:textId="77777777" w:rsidR="00990B23" w:rsidRPr="00A80450" w:rsidRDefault="00990B23" w:rsidP="00A80450">
            <w:pPr>
              <w:rPr>
                <w:b/>
                <w:color w:val="000000" w:themeColor="text1"/>
                <w:sz w:val="24"/>
                <w:szCs w:val="24"/>
              </w:rPr>
            </w:pPr>
            <w:r w:rsidRPr="00A80450">
              <w:rPr>
                <w:b/>
                <w:color w:val="000000" w:themeColor="text1"/>
                <w:sz w:val="24"/>
                <w:szCs w:val="24"/>
              </w:rPr>
              <w:t>2</w:t>
            </w:r>
          </w:p>
        </w:tc>
        <w:tc>
          <w:tcPr>
            <w:tcW w:w="9491" w:type="dxa"/>
            <w:gridSpan w:val="2"/>
            <w:shd w:val="clear" w:color="auto" w:fill="auto"/>
          </w:tcPr>
          <w:p w14:paraId="0EC3E617"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120BA1BD" w14:textId="77777777" w:rsidTr="003E31C3">
        <w:trPr>
          <w:trHeight w:val="486"/>
          <w:jc w:val="center"/>
        </w:trPr>
        <w:tc>
          <w:tcPr>
            <w:tcW w:w="421" w:type="dxa"/>
            <w:vMerge/>
            <w:shd w:val="clear" w:color="auto" w:fill="auto"/>
          </w:tcPr>
          <w:p w14:paraId="27E0C728" w14:textId="77777777" w:rsidR="00990B23" w:rsidRPr="00F833F8" w:rsidRDefault="00990B23" w:rsidP="003E31C3">
            <w:pPr>
              <w:rPr>
                <w:b/>
                <w:color w:val="000000" w:themeColor="text1"/>
                <w:sz w:val="28"/>
              </w:rPr>
            </w:pPr>
          </w:p>
        </w:tc>
        <w:tc>
          <w:tcPr>
            <w:tcW w:w="6043" w:type="dxa"/>
            <w:shd w:val="clear" w:color="auto" w:fill="auto"/>
          </w:tcPr>
          <w:p w14:paraId="754512BC"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448" w:type="dxa"/>
            <w:shd w:val="clear" w:color="auto" w:fill="auto"/>
          </w:tcPr>
          <w:p w14:paraId="75ECA1E4"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990B23" w:rsidRPr="00A80450" w14:paraId="72E98435" w14:textId="77777777" w:rsidTr="003E31C3">
        <w:trPr>
          <w:jc w:val="center"/>
        </w:trPr>
        <w:tc>
          <w:tcPr>
            <w:tcW w:w="9912" w:type="dxa"/>
            <w:gridSpan w:val="3"/>
            <w:shd w:val="pct10" w:color="auto" w:fill="auto"/>
          </w:tcPr>
          <w:p w14:paraId="63489784" w14:textId="77777777" w:rsidR="00990B23" w:rsidRPr="00A80450" w:rsidRDefault="00990B23" w:rsidP="003E31C3">
            <w:pPr>
              <w:rPr>
                <w:b/>
                <w:color w:val="000000" w:themeColor="text1"/>
                <w:sz w:val="24"/>
                <w:szCs w:val="24"/>
              </w:rPr>
            </w:pPr>
            <w:r w:rsidRPr="00A80450">
              <w:rPr>
                <w:b/>
                <w:color w:val="000000" w:themeColor="text1"/>
                <w:sz w:val="24"/>
                <w:szCs w:val="24"/>
              </w:rPr>
              <w:t>DOUTORADO</w:t>
            </w:r>
          </w:p>
        </w:tc>
      </w:tr>
      <w:tr w:rsidR="00990B23" w:rsidRPr="00CE713D" w14:paraId="24122783" w14:textId="77777777" w:rsidTr="003E31C3">
        <w:trPr>
          <w:trHeight w:val="486"/>
          <w:jc w:val="center"/>
        </w:trPr>
        <w:tc>
          <w:tcPr>
            <w:tcW w:w="421" w:type="dxa"/>
            <w:vMerge w:val="restart"/>
            <w:shd w:val="clear" w:color="auto" w:fill="auto"/>
            <w:vAlign w:val="center"/>
          </w:tcPr>
          <w:p w14:paraId="0381DC9E" w14:textId="77777777" w:rsidR="00990B23" w:rsidRPr="00A80450" w:rsidRDefault="00990B23" w:rsidP="00A80450">
            <w:pPr>
              <w:rPr>
                <w:b/>
                <w:color w:val="000000" w:themeColor="text1"/>
                <w:sz w:val="24"/>
                <w:szCs w:val="24"/>
              </w:rPr>
            </w:pPr>
            <w:r w:rsidRPr="00A80450">
              <w:rPr>
                <w:b/>
                <w:color w:val="000000" w:themeColor="text1"/>
                <w:sz w:val="24"/>
                <w:szCs w:val="24"/>
              </w:rPr>
              <w:t>1</w:t>
            </w:r>
          </w:p>
        </w:tc>
        <w:tc>
          <w:tcPr>
            <w:tcW w:w="9491" w:type="dxa"/>
            <w:gridSpan w:val="2"/>
            <w:shd w:val="clear" w:color="auto" w:fill="auto"/>
          </w:tcPr>
          <w:p w14:paraId="27F95A83" w14:textId="77777777" w:rsidR="00990B23" w:rsidRDefault="00990B23" w:rsidP="003E31C3">
            <w:pPr>
              <w:rPr>
                <w:b/>
                <w:color w:val="000000" w:themeColor="text1"/>
                <w:sz w:val="28"/>
                <w:vertAlign w:val="superscript"/>
              </w:rPr>
            </w:pPr>
            <w:r>
              <w:rPr>
                <w:b/>
                <w:color w:val="000000" w:themeColor="text1"/>
                <w:sz w:val="28"/>
                <w:vertAlign w:val="superscript"/>
              </w:rPr>
              <w:t>DESCRIÇÃO</w:t>
            </w:r>
          </w:p>
        </w:tc>
      </w:tr>
      <w:tr w:rsidR="00990B23" w:rsidRPr="00CE713D" w14:paraId="0C90315B" w14:textId="77777777" w:rsidTr="003E31C3">
        <w:trPr>
          <w:trHeight w:val="486"/>
          <w:jc w:val="center"/>
        </w:trPr>
        <w:tc>
          <w:tcPr>
            <w:tcW w:w="421" w:type="dxa"/>
            <w:vMerge/>
            <w:shd w:val="clear" w:color="auto" w:fill="auto"/>
          </w:tcPr>
          <w:p w14:paraId="678290D9" w14:textId="77777777" w:rsidR="00990B23" w:rsidRPr="00F833F8" w:rsidRDefault="00990B23" w:rsidP="003E31C3">
            <w:pPr>
              <w:rPr>
                <w:b/>
                <w:color w:val="000000" w:themeColor="text1"/>
                <w:sz w:val="28"/>
              </w:rPr>
            </w:pPr>
          </w:p>
        </w:tc>
        <w:tc>
          <w:tcPr>
            <w:tcW w:w="6043" w:type="dxa"/>
            <w:shd w:val="clear" w:color="auto" w:fill="auto"/>
          </w:tcPr>
          <w:p w14:paraId="16FBC0E2" w14:textId="77777777" w:rsidR="00990B23" w:rsidRDefault="00990B23" w:rsidP="003E31C3">
            <w:pPr>
              <w:rPr>
                <w:b/>
                <w:color w:val="000000" w:themeColor="text1"/>
                <w:sz w:val="28"/>
                <w:vertAlign w:val="superscript"/>
              </w:rPr>
            </w:pPr>
            <w:r>
              <w:rPr>
                <w:b/>
                <w:color w:val="000000" w:themeColor="text1"/>
                <w:sz w:val="28"/>
                <w:vertAlign w:val="superscript"/>
              </w:rPr>
              <w:t>INSTITUIÇÃO</w:t>
            </w:r>
          </w:p>
        </w:tc>
        <w:tc>
          <w:tcPr>
            <w:tcW w:w="3448" w:type="dxa"/>
            <w:shd w:val="clear" w:color="auto" w:fill="auto"/>
          </w:tcPr>
          <w:p w14:paraId="53234EBB" w14:textId="77777777" w:rsidR="00990B23" w:rsidRDefault="00990B23" w:rsidP="003E31C3">
            <w:pPr>
              <w:rPr>
                <w:b/>
                <w:color w:val="000000" w:themeColor="text1"/>
                <w:sz w:val="28"/>
                <w:vertAlign w:val="superscript"/>
              </w:rPr>
            </w:pPr>
            <w:r>
              <w:rPr>
                <w:b/>
                <w:color w:val="000000" w:themeColor="text1"/>
                <w:sz w:val="28"/>
                <w:vertAlign w:val="superscript"/>
              </w:rPr>
              <w:t>CARGA HORÁRIA</w:t>
            </w:r>
          </w:p>
        </w:tc>
      </w:tr>
      <w:tr w:rsidR="00C43916" w:rsidRPr="00A80450" w14:paraId="3D418BC9" w14:textId="77777777" w:rsidTr="00C43916">
        <w:trPr>
          <w:jc w:val="center"/>
        </w:trPr>
        <w:tc>
          <w:tcPr>
            <w:tcW w:w="9912" w:type="dxa"/>
            <w:gridSpan w:val="3"/>
            <w:tcBorders>
              <w:bottom w:val="single" w:sz="4" w:space="0" w:color="auto"/>
            </w:tcBorders>
            <w:shd w:val="pct10" w:color="auto" w:fill="auto"/>
          </w:tcPr>
          <w:p w14:paraId="12C2263C" w14:textId="77777777" w:rsidR="00C43916" w:rsidRPr="00A80450" w:rsidRDefault="00C43916" w:rsidP="00990B23">
            <w:pPr>
              <w:rPr>
                <w:b/>
                <w:color w:val="000000" w:themeColor="text1"/>
                <w:sz w:val="24"/>
                <w:szCs w:val="24"/>
              </w:rPr>
            </w:pPr>
            <w:r w:rsidRPr="00A80450">
              <w:rPr>
                <w:b/>
                <w:color w:val="000000" w:themeColor="text1"/>
                <w:sz w:val="24"/>
                <w:szCs w:val="24"/>
              </w:rPr>
              <w:t>EXPERIÊNCIA PROFISSIONAL COMPATÍVEL COM O TERMO DE REFERÊNCIA</w:t>
            </w:r>
          </w:p>
        </w:tc>
      </w:tr>
      <w:tr w:rsidR="00C43916" w:rsidRPr="00CE713D" w14:paraId="53134938" w14:textId="77777777" w:rsidTr="00C43916">
        <w:trPr>
          <w:jc w:val="center"/>
        </w:trPr>
        <w:tc>
          <w:tcPr>
            <w:tcW w:w="9912" w:type="dxa"/>
            <w:gridSpan w:val="3"/>
            <w:shd w:val="clear" w:color="auto" w:fill="auto"/>
          </w:tcPr>
          <w:p w14:paraId="169C7C82" w14:textId="77777777" w:rsidR="00C43916" w:rsidRPr="00CE713D" w:rsidRDefault="00C43916" w:rsidP="00C43916">
            <w:pPr>
              <w:rPr>
                <w:b/>
                <w:color w:val="000000" w:themeColor="text1"/>
              </w:rPr>
            </w:pPr>
            <w:r w:rsidRPr="00CE713D">
              <w:rPr>
                <w:b/>
                <w:color w:val="000000" w:themeColor="text1"/>
              </w:rPr>
              <w:t>Cargo:</w:t>
            </w:r>
          </w:p>
          <w:p w14:paraId="0C613C94" w14:textId="77777777" w:rsidR="00C43916" w:rsidRPr="00CE713D" w:rsidRDefault="00C43916" w:rsidP="00C43916">
            <w:pPr>
              <w:rPr>
                <w:b/>
                <w:color w:val="000000" w:themeColor="text1"/>
              </w:rPr>
            </w:pPr>
            <w:r w:rsidRPr="00CE713D">
              <w:rPr>
                <w:b/>
                <w:color w:val="000000" w:themeColor="text1"/>
              </w:rPr>
              <w:t>Empregador:</w:t>
            </w:r>
          </w:p>
          <w:p w14:paraId="095DB9D5" w14:textId="77777777" w:rsidR="00C43916" w:rsidRDefault="00C43916" w:rsidP="00C43916">
            <w:pPr>
              <w:rPr>
                <w:b/>
                <w:color w:val="000000" w:themeColor="text1"/>
              </w:rPr>
            </w:pPr>
            <w:r>
              <w:rPr>
                <w:b/>
                <w:color w:val="000000" w:themeColor="text1"/>
              </w:rPr>
              <w:t xml:space="preserve">Nome e contato do </w:t>
            </w:r>
            <w:r w:rsidRPr="00CE713D">
              <w:rPr>
                <w:b/>
                <w:color w:val="000000" w:themeColor="text1"/>
              </w:rPr>
              <w:t>Supervisor:</w:t>
            </w:r>
          </w:p>
          <w:p w14:paraId="6BAEDF77" w14:textId="77777777" w:rsidR="00C43916" w:rsidRPr="00CE713D" w:rsidRDefault="00C43916" w:rsidP="00C43916">
            <w:pPr>
              <w:rPr>
                <w:b/>
                <w:color w:val="000000" w:themeColor="text1"/>
              </w:rPr>
            </w:pPr>
            <w:r w:rsidRPr="00CE713D">
              <w:rPr>
                <w:b/>
                <w:color w:val="000000" w:themeColor="text1"/>
              </w:rPr>
              <w:t xml:space="preserve">Data de entrada (dd/mm/aaaa):       /        /     </w:t>
            </w:r>
          </w:p>
          <w:p w14:paraId="2EBFD630" w14:textId="77777777" w:rsidR="00C43916" w:rsidRPr="00CE713D" w:rsidRDefault="00C43916" w:rsidP="00C43916">
            <w:pPr>
              <w:rPr>
                <w:b/>
                <w:color w:val="000000" w:themeColor="text1"/>
              </w:rPr>
            </w:pPr>
            <w:r w:rsidRPr="00CE713D">
              <w:rPr>
                <w:b/>
                <w:color w:val="000000" w:themeColor="text1"/>
              </w:rPr>
              <w:t xml:space="preserve">Data de saída (dd/mm/aaaa):       /        /     </w:t>
            </w:r>
          </w:p>
          <w:p w14:paraId="1088AFF4" w14:textId="77777777" w:rsidR="00C43916" w:rsidRDefault="00C43916" w:rsidP="00C43916">
            <w:pPr>
              <w:rPr>
                <w:b/>
                <w:color w:val="000000" w:themeColor="text1"/>
              </w:rPr>
            </w:pPr>
          </w:p>
          <w:p w14:paraId="66D2E62D" w14:textId="77777777" w:rsidR="00C43916" w:rsidRDefault="00C43916" w:rsidP="00C43916">
            <w:pPr>
              <w:rPr>
                <w:b/>
                <w:color w:val="000000" w:themeColor="text1"/>
              </w:rPr>
            </w:pPr>
            <w:r w:rsidRPr="00CE713D">
              <w:rPr>
                <w:b/>
                <w:color w:val="000000" w:themeColor="text1"/>
              </w:rPr>
              <w:t>Atribuições</w:t>
            </w:r>
            <w:r>
              <w:rPr>
                <w:b/>
                <w:color w:val="000000" w:themeColor="text1"/>
              </w:rPr>
              <w:t xml:space="preserve"> e atividades desenvolvidas</w:t>
            </w:r>
          </w:p>
          <w:p w14:paraId="43D53193" w14:textId="77777777" w:rsidR="00C43916" w:rsidRDefault="00C43916" w:rsidP="00C43916">
            <w:pPr>
              <w:rPr>
                <w:b/>
                <w:color w:val="000000" w:themeColor="text1"/>
              </w:rPr>
            </w:pPr>
            <w:r w:rsidRPr="00CE713D">
              <w:rPr>
                <w:b/>
                <w:color w:val="000000" w:themeColor="text1"/>
              </w:rPr>
              <w:t xml:space="preserve"> </w:t>
            </w:r>
          </w:p>
          <w:p w14:paraId="64DBBD73" w14:textId="77777777" w:rsidR="00C43916" w:rsidRDefault="00C43916" w:rsidP="00C43916">
            <w:pPr>
              <w:rPr>
                <w:b/>
                <w:color w:val="000000" w:themeColor="text1"/>
              </w:rPr>
            </w:pPr>
          </w:p>
          <w:p w14:paraId="5CFFD7F1" w14:textId="77777777" w:rsidR="00990B23" w:rsidRDefault="00990B23" w:rsidP="00C43916">
            <w:pPr>
              <w:rPr>
                <w:b/>
                <w:color w:val="000000" w:themeColor="text1"/>
              </w:rPr>
            </w:pPr>
          </w:p>
          <w:p w14:paraId="5E0C195B" w14:textId="77777777" w:rsidR="00990B23" w:rsidRDefault="00990B23" w:rsidP="00C43916">
            <w:pPr>
              <w:rPr>
                <w:b/>
                <w:color w:val="000000" w:themeColor="text1"/>
              </w:rPr>
            </w:pPr>
          </w:p>
          <w:p w14:paraId="1135ABFA" w14:textId="77777777" w:rsidR="00C43916" w:rsidRPr="00CE713D" w:rsidRDefault="00C43916" w:rsidP="00C43916">
            <w:pPr>
              <w:rPr>
                <w:b/>
                <w:color w:val="000000" w:themeColor="text1"/>
              </w:rPr>
            </w:pPr>
          </w:p>
        </w:tc>
      </w:tr>
      <w:tr w:rsidR="00C43916" w:rsidRPr="00CE713D" w14:paraId="367B6D8B" w14:textId="77777777" w:rsidTr="00C43916">
        <w:trPr>
          <w:jc w:val="center"/>
        </w:trPr>
        <w:tc>
          <w:tcPr>
            <w:tcW w:w="9912" w:type="dxa"/>
            <w:gridSpan w:val="3"/>
            <w:shd w:val="clear" w:color="auto" w:fill="auto"/>
          </w:tcPr>
          <w:p w14:paraId="25ECDA6A" w14:textId="77777777" w:rsidR="00C43916" w:rsidRPr="00CE713D" w:rsidRDefault="00C43916" w:rsidP="00C43916">
            <w:pPr>
              <w:rPr>
                <w:b/>
                <w:color w:val="000000" w:themeColor="text1"/>
              </w:rPr>
            </w:pPr>
            <w:r w:rsidRPr="00CE713D">
              <w:rPr>
                <w:b/>
                <w:color w:val="000000" w:themeColor="text1"/>
              </w:rPr>
              <w:t>Cargo:</w:t>
            </w:r>
          </w:p>
          <w:p w14:paraId="0A83CBA9" w14:textId="77777777" w:rsidR="00C43916" w:rsidRPr="00CE713D" w:rsidRDefault="00C43916" w:rsidP="00C43916">
            <w:pPr>
              <w:rPr>
                <w:b/>
                <w:color w:val="000000" w:themeColor="text1"/>
              </w:rPr>
            </w:pPr>
            <w:r w:rsidRPr="00CE713D">
              <w:rPr>
                <w:b/>
                <w:color w:val="000000" w:themeColor="text1"/>
              </w:rPr>
              <w:t>Empregador:</w:t>
            </w:r>
          </w:p>
          <w:p w14:paraId="7D28B9E1" w14:textId="77777777" w:rsidR="00C43916" w:rsidRDefault="00C43916" w:rsidP="00C43916">
            <w:pPr>
              <w:rPr>
                <w:b/>
                <w:color w:val="000000" w:themeColor="text1"/>
              </w:rPr>
            </w:pPr>
            <w:r>
              <w:rPr>
                <w:b/>
                <w:color w:val="000000" w:themeColor="text1"/>
              </w:rPr>
              <w:t xml:space="preserve">Nome e contato do </w:t>
            </w:r>
            <w:r w:rsidRPr="00CE713D">
              <w:rPr>
                <w:b/>
                <w:color w:val="000000" w:themeColor="text1"/>
              </w:rPr>
              <w:t>Supervisor:</w:t>
            </w:r>
          </w:p>
          <w:p w14:paraId="1E6FE261" w14:textId="77777777" w:rsidR="00C43916" w:rsidRPr="00CE713D" w:rsidRDefault="00C43916" w:rsidP="00C43916">
            <w:pPr>
              <w:rPr>
                <w:b/>
                <w:color w:val="000000" w:themeColor="text1"/>
              </w:rPr>
            </w:pPr>
            <w:r w:rsidRPr="00CE713D">
              <w:rPr>
                <w:b/>
                <w:color w:val="000000" w:themeColor="text1"/>
              </w:rPr>
              <w:t xml:space="preserve">Data de entrada (dd/mm/aaaa):       /        /     </w:t>
            </w:r>
          </w:p>
          <w:p w14:paraId="454C5D9C" w14:textId="77777777" w:rsidR="00C43916" w:rsidRPr="00CE713D" w:rsidRDefault="00C43916" w:rsidP="00C43916">
            <w:pPr>
              <w:rPr>
                <w:b/>
                <w:color w:val="000000" w:themeColor="text1"/>
              </w:rPr>
            </w:pPr>
            <w:r w:rsidRPr="00CE713D">
              <w:rPr>
                <w:b/>
                <w:color w:val="000000" w:themeColor="text1"/>
              </w:rPr>
              <w:t xml:space="preserve">Data de saída (dd/mm/aaaa):       /        /     </w:t>
            </w:r>
          </w:p>
          <w:p w14:paraId="1DAFF042" w14:textId="77777777" w:rsidR="00C43916" w:rsidRDefault="00C43916" w:rsidP="00C43916">
            <w:pPr>
              <w:rPr>
                <w:b/>
                <w:color w:val="000000" w:themeColor="text1"/>
              </w:rPr>
            </w:pPr>
          </w:p>
          <w:p w14:paraId="01A0CB81" w14:textId="77777777" w:rsidR="00C43916" w:rsidRDefault="00C43916" w:rsidP="00C43916">
            <w:pPr>
              <w:rPr>
                <w:b/>
                <w:color w:val="000000" w:themeColor="text1"/>
              </w:rPr>
            </w:pPr>
            <w:r w:rsidRPr="00CE713D">
              <w:rPr>
                <w:b/>
                <w:color w:val="000000" w:themeColor="text1"/>
              </w:rPr>
              <w:t xml:space="preserve">Atribuições </w:t>
            </w:r>
            <w:r>
              <w:rPr>
                <w:b/>
                <w:color w:val="000000" w:themeColor="text1"/>
              </w:rPr>
              <w:t>e atividades desenvolvidas</w:t>
            </w:r>
          </w:p>
          <w:p w14:paraId="10ABB7D5" w14:textId="77777777" w:rsidR="00990B23" w:rsidRDefault="00990B23" w:rsidP="00C43916">
            <w:pPr>
              <w:rPr>
                <w:b/>
                <w:color w:val="000000" w:themeColor="text1"/>
              </w:rPr>
            </w:pPr>
          </w:p>
          <w:p w14:paraId="26B8210D" w14:textId="77777777" w:rsidR="00990B23" w:rsidRDefault="00990B23" w:rsidP="00C43916">
            <w:pPr>
              <w:rPr>
                <w:b/>
                <w:color w:val="000000" w:themeColor="text1"/>
              </w:rPr>
            </w:pPr>
          </w:p>
          <w:p w14:paraId="00D8B752" w14:textId="77777777" w:rsidR="00990B23" w:rsidRDefault="00990B23" w:rsidP="00C43916">
            <w:pPr>
              <w:rPr>
                <w:b/>
                <w:color w:val="000000" w:themeColor="text1"/>
              </w:rPr>
            </w:pPr>
          </w:p>
          <w:p w14:paraId="14FD7A7A" w14:textId="77777777" w:rsidR="00990B23" w:rsidRDefault="00990B23" w:rsidP="00C43916">
            <w:pPr>
              <w:rPr>
                <w:b/>
                <w:color w:val="000000" w:themeColor="text1"/>
              </w:rPr>
            </w:pPr>
          </w:p>
          <w:p w14:paraId="5B50668F" w14:textId="77777777" w:rsidR="00C43916" w:rsidRPr="00CE713D" w:rsidRDefault="00C43916" w:rsidP="00990B23">
            <w:pPr>
              <w:rPr>
                <w:b/>
                <w:color w:val="000000" w:themeColor="text1"/>
              </w:rPr>
            </w:pPr>
          </w:p>
        </w:tc>
      </w:tr>
      <w:tr w:rsidR="00C43916" w:rsidRPr="00CE713D" w14:paraId="18C87365" w14:textId="77777777" w:rsidTr="00C43916">
        <w:trPr>
          <w:jc w:val="center"/>
        </w:trPr>
        <w:tc>
          <w:tcPr>
            <w:tcW w:w="9912" w:type="dxa"/>
            <w:gridSpan w:val="3"/>
            <w:tcBorders>
              <w:bottom w:val="single" w:sz="4" w:space="0" w:color="auto"/>
            </w:tcBorders>
            <w:shd w:val="clear" w:color="auto" w:fill="auto"/>
          </w:tcPr>
          <w:p w14:paraId="38262F0F" w14:textId="77777777" w:rsidR="00C43916" w:rsidRPr="00CE713D" w:rsidRDefault="00C43916" w:rsidP="00C43916">
            <w:pPr>
              <w:rPr>
                <w:b/>
                <w:color w:val="000000" w:themeColor="text1"/>
              </w:rPr>
            </w:pPr>
            <w:r w:rsidRPr="00CE713D">
              <w:rPr>
                <w:b/>
                <w:color w:val="000000" w:themeColor="text1"/>
              </w:rPr>
              <w:t>Cargo:</w:t>
            </w:r>
          </w:p>
          <w:p w14:paraId="2BE829D1" w14:textId="77777777" w:rsidR="00C43916" w:rsidRPr="00CE713D" w:rsidRDefault="00C43916" w:rsidP="00C43916">
            <w:pPr>
              <w:rPr>
                <w:b/>
                <w:color w:val="000000" w:themeColor="text1"/>
              </w:rPr>
            </w:pPr>
            <w:r w:rsidRPr="00CE713D">
              <w:rPr>
                <w:b/>
                <w:color w:val="000000" w:themeColor="text1"/>
              </w:rPr>
              <w:t>Empregador:</w:t>
            </w:r>
          </w:p>
          <w:p w14:paraId="049908D4" w14:textId="77777777" w:rsidR="00C43916" w:rsidRDefault="00C43916" w:rsidP="00C43916">
            <w:pPr>
              <w:rPr>
                <w:b/>
                <w:color w:val="000000" w:themeColor="text1"/>
              </w:rPr>
            </w:pPr>
            <w:r>
              <w:rPr>
                <w:b/>
                <w:color w:val="000000" w:themeColor="text1"/>
              </w:rPr>
              <w:t xml:space="preserve">Nome e contato do </w:t>
            </w:r>
            <w:r w:rsidRPr="00CE713D">
              <w:rPr>
                <w:b/>
                <w:color w:val="000000" w:themeColor="text1"/>
              </w:rPr>
              <w:t>Supervisor:</w:t>
            </w:r>
          </w:p>
          <w:p w14:paraId="7DF44E94" w14:textId="77777777" w:rsidR="00C43916" w:rsidRPr="00CE713D" w:rsidRDefault="00C43916" w:rsidP="00C43916">
            <w:pPr>
              <w:rPr>
                <w:b/>
                <w:color w:val="000000" w:themeColor="text1"/>
              </w:rPr>
            </w:pPr>
            <w:r w:rsidRPr="00CE713D">
              <w:rPr>
                <w:b/>
                <w:color w:val="000000" w:themeColor="text1"/>
              </w:rPr>
              <w:t xml:space="preserve">Data de entrada (dd/mm/aaaa):       /        /     </w:t>
            </w:r>
          </w:p>
          <w:p w14:paraId="2077925B" w14:textId="77777777" w:rsidR="00C43916" w:rsidRPr="00CE713D" w:rsidRDefault="00C43916" w:rsidP="00C43916">
            <w:pPr>
              <w:rPr>
                <w:b/>
                <w:color w:val="000000" w:themeColor="text1"/>
              </w:rPr>
            </w:pPr>
            <w:r w:rsidRPr="00CE713D">
              <w:rPr>
                <w:b/>
                <w:color w:val="000000" w:themeColor="text1"/>
              </w:rPr>
              <w:t xml:space="preserve">Data de saída (dd/mm/aaaa):       /        /     </w:t>
            </w:r>
          </w:p>
          <w:p w14:paraId="26367A03" w14:textId="77777777" w:rsidR="00C43916" w:rsidRDefault="00C43916" w:rsidP="00C43916">
            <w:pPr>
              <w:rPr>
                <w:b/>
                <w:color w:val="000000" w:themeColor="text1"/>
              </w:rPr>
            </w:pPr>
          </w:p>
          <w:p w14:paraId="12F38D79" w14:textId="77777777" w:rsidR="00C43916" w:rsidRDefault="00C43916" w:rsidP="00C43916">
            <w:pPr>
              <w:rPr>
                <w:b/>
                <w:color w:val="000000" w:themeColor="text1"/>
              </w:rPr>
            </w:pPr>
            <w:r w:rsidRPr="00CE713D">
              <w:rPr>
                <w:b/>
                <w:color w:val="000000" w:themeColor="text1"/>
              </w:rPr>
              <w:t xml:space="preserve">Atribuições </w:t>
            </w:r>
            <w:r>
              <w:rPr>
                <w:b/>
                <w:color w:val="000000" w:themeColor="text1"/>
              </w:rPr>
              <w:t>e atividades desenvolvidas</w:t>
            </w:r>
          </w:p>
          <w:p w14:paraId="24872045" w14:textId="77777777" w:rsidR="00C43916" w:rsidRDefault="00C43916" w:rsidP="00C43916">
            <w:pPr>
              <w:rPr>
                <w:b/>
                <w:color w:val="000000" w:themeColor="text1"/>
              </w:rPr>
            </w:pPr>
          </w:p>
          <w:p w14:paraId="6EEDAB37" w14:textId="77777777" w:rsidR="00990B23" w:rsidRDefault="00990B23" w:rsidP="00C43916">
            <w:pPr>
              <w:rPr>
                <w:b/>
                <w:color w:val="000000" w:themeColor="text1"/>
              </w:rPr>
            </w:pPr>
          </w:p>
          <w:p w14:paraId="2ECE4701" w14:textId="77777777" w:rsidR="00990B23" w:rsidRDefault="00990B23" w:rsidP="00C43916">
            <w:pPr>
              <w:rPr>
                <w:b/>
                <w:color w:val="000000" w:themeColor="text1"/>
              </w:rPr>
            </w:pPr>
          </w:p>
          <w:p w14:paraId="3A86CC1A" w14:textId="77777777" w:rsidR="00990B23" w:rsidRDefault="00990B23" w:rsidP="00C43916">
            <w:pPr>
              <w:rPr>
                <w:b/>
                <w:color w:val="000000" w:themeColor="text1"/>
              </w:rPr>
            </w:pPr>
          </w:p>
          <w:p w14:paraId="6050DA02" w14:textId="77777777" w:rsidR="00990B23" w:rsidRPr="00CE713D" w:rsidRDefault="00990B23" w:rsidP="00C43916">
            <w:pPr>
              <w:rPr>
                <w:b/>
                <w:color w:val="000000" w:themeColor="text1"/>
              </w:rPr>
            </w:pPr>
          </w:p>
        </w:tc>
      </w:tr>
      <w:tr w:rsidR="00990B23" w:rsidRPr="00CE713D" w14:paraId="57290E05" w14:textId="77777777" w:rsidTr="003E31C3">
        <w:trPr>
          <w:jc w:val="center"/>
        </w:trPr>
        <w:tc>
          <w:tcPr>
            <w:tcW w:w="9912" w:type="dxa"/>
            <w:gridSpan w:val="3"/>
            <w:shd w:val="clear" w:color="auto" w:fill="auto"/>
          </w:tcPr>
          <w:p w14:paraId="5CFF960C" w14:textId="77777777" w:rsidR="00990B23" w:rsidRPr="00CE713D" w:rsidRDefault="00990B23" w:rsidP="003E31C3">
            <w:pPr>
              <w:rPr>
                <w:b/>
                <w:color w:val="000000" w:themeColor="text1"/>
              </w:rPr>
            </w:pPr>
            <w:r w:rsidRPr="00CE713D">
              <w:rPr>
                <w:b/>
                <w:color w:val="000000" w:themeColor="text1"/>
              </w:rPr>
              <w:t>Cargo:</w:t>
            </w:r>
          </w:p>
          <w:p w14:paraId="542C3894" w14:textId="77777777" w:rsidR="00990B23" w:rsidRPr="00CE713D" w:rsidRDefault="00990B23" w:rsidP="003E31C3">
            <w:pPr>
              <w:rPr>
                <w:b/>
                <w:color w:val="000000" w:themeColor="text1"/>
              </w:rPr>
            </w:pPr>
            <w:r w:rsidRPr="00CE713D">
              <w:rPr>
                <w:b/>
                <w:color w:val="000000" w:themeColor="text1"/>
              </w:rPr>
              <w:t>Empregador:</w:t>
            </w:r>
          </w:p>
          <w:p w14:paraId="3F836706" w14:textId="77777777" w:rsidR="00990B23" w:rsidRDefault="00990B23" w:rsidP="003E31C3">
            <w:pPr>
              <w:rPr>
                <w:b/>
                <w:color w:val="000000" w:themeColor="text1"/>
              </w:rPr>
            </w:pPr>
            <w:r>
              <w:rPr>
                <w:b/>
                <w:color w:val="000000" w:themeColor="text1"/>
              </w:rPr>
              <w:t xml:space="preserve">Nome e contato do </w:t>
            </w:r>
            <w:r w:rsidRPr="00CE713D">
              <w:rPr>
                <w:b/>
                <w:color w:val="000000" w:themeColor="text1"/>
              </w:rPr>
              <w:t>Supervisor:</w:t>
            </w:r>
          </w:p>
          <w:p w14:paraId="2F14222E" w14:textId="77777777" w:rsidR="00990B23" w:rsidRPr="00CE713D" w:rsidRDefault="00990B23" w:rsidP="003E31C3">
            <w:pPr>
              <w:rPr>
                <w:b/>
                <w:color w:val="000000" w:themeColor="text1"/>
              </w:rPr>
            </w:pPr>
            <w:r w:rsidRPr="00CE713D">
              <w:rPr>
                <w:b/>
                <w:color w:val="000000" w:themeColor="text1"/>
              </w:rPr>
              <w:t xml:space="preserve">Data de entrada (dd/mm/aaaa):       /        /     </w:t>
            </w:r>
          </w:p>
          <w:p w14:paraId="326FFFC0" w14:textId="77777777" w:rsidR="00990B23" w:rsidRPr="00CE713D" w:rsidRDefault="00990B23" w:rsidP="003E31C3">
            <w:pPr>
              <w:rPr>
                <w:b/>
                <w:color w:val="000000" w:themeColor="text1"/>
              </w:rPr>
            </w:pPr>
            <w:r w:rsidRPr="00CE713D">
              <w:rPr>
                <w:b/>
                <w:color w:val="000000" w:themeColor="text1"/>
              </w:rPr>
              <w:t xml:space="preserve">Data de saída (dd/mm/aaaa):       /        /     </w:t>
            </w:r>
          </w:p>
          <w:p w14:paraId="0DB335B4" w14:textId="77777777" w:rsidR="00990B23" w:rsidRDefault="00990B23" w:rsidP="003E31C3">
            <w:pPr>
              <w:rPr>
                <w:b/>
                <w:color w:val="000000" w:themeColor="text1"/>
              </w:rPr>
            </w:pPr>
          </w:p>
          <w:p w14:paraId="2F2002C6" w14:textId="77777777" w:rsidR="00990B23" w:rsidRDefault="00990B23" w:rsidP="003E31C3">
            <w:pPr>
              <w:rPr>
                <w:b/>
                <w:color w:val="000000" w:themeColor="text1"/>
              </w:rPr>
            </w:pPr>
            <w:r w:rsidRPr="00CE713D">
              <w:rPr>
                <w:b/>
                <w:color w:val="000000" w:themeColor="text1"/>
              </w:rPr>
              <w:t>Atribuições</w:t>
            </w:r>
            <w:r>
              <w:rPr>
                <w:b/>
                <w:color w:val="000000" w:themeColor="text1"/>
              </w:rPr>
              <w:t xml:space="preserve"> e atividades desenvolvidas</w:t>
            </w:r>
          </w:p>
          <w:p w14:paraId="7A172B3C" w14:textId="77777777" w:rsidR="00990B23" w:rsidRDefault="00990B23" w:rsidP="003E31C3">
            <w:pPr>
              <w:rPr>
                <w:b/>
                <w:color w:val="000000" w:themeColor="text1"/>
              </w:rPr>
            </w:pPr>
            <w:r w:rsidRPr="00CE713D">
              <w:rPr>
                <w:b/>
                <w:color w:val="000000" w:themeColor="text1"/>
              </w:rPr>
              <w:t xml:space="preserve"> </w:t>
            </w:r>
          </w:p>
          <w:p w14:paraId="65E29DAC" w14:textId="77777777" w:rsidR="00990B23" w:rsidRDefault="00990B23" w:rsidP="003E31C3">
            <w:pPr>
              <w:rPr>
                <w:b/>
                <w:color w:val="000000" w:themeColor="text1"/>
              </w:rPr>
            </w:pPr>
          </w:p>
          <w:p w14:paraId="41C7B982" w14:textId="77777777" w:rsidR="00990B23" w:rsidRDefault="00990B23" w:rsidP="003E31C3">
            <w:pPr>
              <w:rPr>
                <w:b/>
                <w:color w:val="000000" w:themeColor="text1"/>
              </w:rPr>
            </w:pPr>
          </w:p>
          <w:p w14:paraId="26248AE4" w14:textId="77777777" w:rsidR="00990B23" w:rsidRDefault="00990B23" w:rsidP="003E31C3">
            <w:pPr>
              <w:rPr>
                <w:b/>
                <w:color w:val="000000" w:themeColor="text1"/>
              </w:rPr>
            </w:pPr>
          </w:p>
          <w:p w14:paraId="62F11E6C" w14:textId="77777777" w:rsidR="00990B23" w:rsidRPr="00CE713D" w:rsidRDefault="00990B23" w:rsidP="003E31C3">
            <w:pPr>
              <w:rPr>
                <w:b/>
                <w:color w:val="000000" w:themeColor="text1"/>
              </w:rPr>
            </w:pPr>
          </w:p>
        </w:tc>
      </w:tr>
      <w:tr w:rsidR="00990B23" w:rsidRPr="00CE713D" w14:paraId="42B502E2" w14:textId="77777777" w:rsidTr="003E31C3">
        <w:trPr>
          <w:jc w:val="center"/>
        </w:trPr>
        <w:tc>
          <w:tcPr>
            <w:tcW w:w="9912" w:type="dxa"/>
            <w:gridSpan w:val="3"/>
            <w:shd w:val="clear" w:color="auto" w:fill="auto"/>
          </w:tcPr>
          <w:p w14:paraId="5D0BA829" w14:textId="77777777" w:rsidR="00990B23" w:rsidRPr="00CE713D" w:rsidRDefault="00990B23" w:rsidP="003E31C3">
            <w:pPr>
              <w:rPr>
                <w:b/>
                <w:color w:val="000000" w:themeColor="text1"/>
              </w:rPr>
            </w:pPr>
            <w:r w:rsidRPr="00CE713D">
              <w:rPr>
                <w:b/>
                <w:color w:val="000000" w:themeColor="text1"/>
              </w:rPr>
              <w:t>Cargo:</w:t>
            </w:r>
          </w:p>
          <w:p w14:paraId="233F1EA3" w14:textId="77777777" w:rsidR="00990B23" w:rsidRPr="00CE713D" w:rsidRDefault="00990B23" w:rsidP="003E31C3">
            <w:pPr>
              <w:rPr>
                <w:b/>
                <w:color w:val="000000" w:themeColor="text1"/>
              </w:rPr>
            </w:pPr>
            <w:r w:rsidRPr="00CE713D">
              <w:rPr>
                <w:b/>
                <w:color w:val="000000" w:themeColor="text1"/>
              </w:rPr>
              <w:t>Empregador:</w:t>
            </w:r>
          </w:p>
          <w:p w14:paraId="478722B7" w14:textId="77777777" w:rsidR="00990B23" w:rsidRDefault="00990B23" w:rsidP="003E31C3">
            <w:pPr>
              <w:rPr>
                <w:b/>
                <w:color w:val="000000" w:themeColor="text1"/>
              </w:rPr>
            </w:pPr>
            <w:r>
              <w:rPr>
                <w:b/>
                <w:color w:val="000000" w:themeColor="text1"/>
              </w:rPr>
              <w:t xml:space="preserve">Nome e contato do </w:t>
            </w:r>
            <w:r w:rsidRPr="00CE713D">
              <w:rPr>
                <w:b/>
                <w:color w:val="000000" w:themeColor="text1"/>
              </w:rPr>
              <w:t>Supervisor:</w:t>
            </w:r>
          </w:p>
          <w:p w14:paraId="264B959B" w14:textId="77777777" w:rsidR="00990B23" w:rsidRPr="00CE713D" w:rsidRDefault="00990B23" w:rsidP="003E31C3">
            <w:pPr>
              <w:rPr>
                <w:b/>
                <w:color w:val="000000" w:themeColor="text1"/>
              </w:rPr>
            </w:pPr>
            <w:r w:rsidRPr="00CE713D">
              <w:rPr>
                <w:b/>
                <w:color w:val="000000" w:themeColor="text1"/>
              </w:rPr>
              <w:t xml:space="preserve">Data de entrada (dd/mm/aaaa):       /        /     </w:t>
            </w:r>
          </w:p>
          <w:p w14:paraId="3CB72DF4" w14:textId="77777777" w:rsidR="00990B23" w:rsidRPr="00CE713D" w:rsidRDefault="00990B23" w:rsidP="003E31C3">
            <w:pPr>
              <w:rPr>
                <w:b/>
                <w:color w:val="000000" w:themeColor="text1"/>
              </w:rPr>
            </w:pPr>
            <w:r w:rsidRPr="00CE713D">
              <w:rPr>
                <w:b/>
                <w:color w:val="000000" w:themeColor="text1"/>
              </w:rPr>
              <w:t xml:space="preserve">Data de saída (dd/mm/aaaa):       /        /     </w:t>
            </w:r>
          </w:p>
          <w:p w14:paraId="5A6AD0E4" w14:textId="77777777" w:rsidR="00990B23" w:rsidRDefault="00990B23" w:rsidP="003E31C3">
            <w:pPr>
              <w:rPr>
                <w:b/>
                <w:color w:val="000000" w:themeColor="text1"/>
              </w:rPr>
            </w:pPr>
          </w:p>
          <w:p w14:paraId="4EDCA035" w14:textId="77777777" w:rsidR="00990B23" w:rsidRDefault="00990B23" w:rsidP="003E31C3">
            <w:pPr>
              <w:rPr>
                <w:b/>
                <w:color w:val="000000" w:themeColor="text1"/>
              </w:rPr>
            </w:pPr>
            <w:r w:rsidRPr="00CE713D">
              <w:rPr>
                <w:b/>
                <w:color w:val="000000" w:themeColor="text1"/>
              </w:rPr>
              <w:t>Atribuições</w:t>
            </w:r>
            <w:r>
              <w:rPr>
                <w:b/>
                <w:color w:val="000000" w:themeColor="text1"/>
              </w:rPr>
              <w:t xml:space="preserve"> e atividades desenvolvidas</w:t>
            </w:r>
          </w:p>
          <w:p w14:paraId="00FAE1E2" w14:textId="77777777" w:rsidR="00990B23" w:rsidRDefault="00990B23" w:rsidP="003E31C3">
            <w:pPr>
              <w:rPr>
                <w:b/>
                <w:color w:val="000000" w:themeColor="text1"/>
              </w:rPr>
            </w:pPr>
            <w:r w:rsidRPr="00CE713D">
              <w:rPr>
                <w:b/>
                <w:color w:val="000000" w:themeColor="text1"/>
              </w:rPr>
              <w:t xml:space="preserve"> </w:t>
            </w:r>
          </w:p>
          <w:p w14:paraId="33B8394C" w14:textId="77777777" w:rsidR="00990B23" w:rsidRDefault="00990B23" w:rsidP="003E31C3">
            <w:pPr>
              <w:rPr>
                <w:b/>
                <w:color w:val="000000" w:themeColor="text1"/>
              </w:rPr>
            </w:pPr>
          </w:p>
          <w:p w14:paraId="3D7AFA2B" w14:textId="77777777" w:rsidR="00990B23" w:rsidRDefault="00990B23" w:rsidP="003E31C3">
            <w:pPr>
              <w:rPr>
                <w:b/>
                <w:color w:val="000000" w:themeColor="text1"/>
              </w:rPr>
            </w:pPr>
          </w:p>
          <w:p w14:paraId="31DC15A2" w14:textId="77777777" w:rsidR="00990B23" w:rsidRDefault="00990B23" w:rsidP="003E31C3">
            <w:pPr>
              <w:rPr>
                <w:b/>
                <w:color w:val="000000" w:themeColor="text1"/>
              </w:rPr>
            </w:pPr>
          </w:p>
          <w:p w14:paraId="6336A717" w14:textId="77777777" w:rsidR="00990B23" w:rsidRPr="00CE713D" w:rsidRDefault="00990B23" w:rsidP="003E31C3">
            <w:pPr>
              <w:rPr>
                <w:b/>
                <w:color w:val="000000" w:themeColor="text1"/>
              </w:rPr>
            </w:pPr>
          </w:p>
        </w:tc>
      </w:tr>
    </w:tbl>
    <w:p w14:paraId="353C76A9" w14:textId="77777777" w:rsidR="00990B23" w:rsidRDefault="00990B23">
      <w:r>
        <w:br w:type="page"/>
      </w:r>
    </w:p>
    <w:tbl>
      <w:tblPr>
        <w:tblStyle w:val="Tabelacomgrade"/>
        <w:tblW w:w="5000" w:type="pct"/>
        <w:jc w:val="center"/>
        <w:tblLook w:val="04A0" w:firstRow="1" w:lastRow="0" w:firstColumn="1" w:lastColumn="0" w:noHBand="0" w:noVBand="1"/>
      </w:tblPr>
      <w:tblGrid>
        <w:gridCol w:w="9061"/>
      </w:tblGrid>
      <w:tr w:rsidR="00C43916" w:rsidRPr="00A80450" w14:paraId="1D8BFF36" w14:textId="77777777" w:rsidTr="00C43916">
        <w:trPr>
          <w:jc w:val="center"/>
        </w:trPr>
        <w:tc>
          <w:tcPr>
            <w:tcW w:w="9912" w:type="dxa"/>
            <w:shd w:val="pct10" w:color="auto" w:fill="auto"/>
          </w:tcPr>
          <w:p w14:paraId="6BA11413" w14:textId="77777777" w:rsidR="00C43916" w:rsidRPr="00A80450" w:rsidRDefault="00C43916" w:rsidP="00990B23">
            <w:pPr>
              <w:rPr>
                <w:b/>
                <w:color w:val="000000" w:themeColor="text1"/>
                <w:sz w:val="24"/>
                <w:szCs w:val="24"/>
              </w:rPr>
            </w:pPr>
            <w:r w:rsidRPr="00A80450">
              <w:rPr>
                <w:b/>
                <w:color w:val="000000" w:themeColor="text1"/>
                <w:sz w:val="24"/>
                <w:szCs w:val="24"/>
              </w:rPr>
              <w:lastRenderedPageBreak/>
              <w:t>OUTRAS INFORMAÇÕES RELEVANTES SOBRE SUA EXPERIÊNCIA PROFISSIONAL</w:t>
            </w:r>
          </w:p>
        </w:tc>
      </w:tr>
      <w:tr w:rsidR="00C43916" w:rsidRPr="00CE713D" w14:paraId="696A7354" w14:textId="77777777" w:rsidTr="00990B23">
        <w:trPr>
          <w:trHeight w:val="4356"/>
          <w:jc w:val="center"/>
        </w:trPr>
        <w:tc>
          <w:tcPr>
            <w:tcW w:w="9912" w:type="dxa"/>
            <w:shd w:val="clear" w:color="auto" w:fill="auto"/>
          </w:tcPr>
          <w:p w14:paraId="1ECA7A15" w14:textId="77777777" w:rsidR="00C43916" w:rsidRDefault="00C43916" w:rsidP="00C43916">
            <w:pPr>
              <w:rPr>
                <w:b/>
                <w:color w:val="000000" w:themeColor="text1"/>
                <w:sz w:val="28"/>
              </w:rPr>
            </w:pPr>
          </w:p>
          <w:p w14:paraId="58BA4BB3" w14:textId="77777777" w:rsidR="00C43916" w:rsidRDefault="00C43916" w:rsidP="00C43916">
            <w:pPr>
              <w:jc w:val="center"/>
              <w:rPr>
                <w:b/>
                <w:color w:val="000000" w:themeColor="text1"/>
                <w:sz w:val="28"/>
              </w:rPr>
            </w:pPr>
          </w:p>
          <w:p w14:paraId="7DF6E438" w14:textId="77777777" w:rsidR="00C43916" w:rsidRDefault="00C43916" w:rsidP="00C43916">
            <w:pPr>
              <w:jc w:val="center"/>
              <w:rPr>
                <w:b/>
                <w:color w:val="000000" w:themeColor="text1"/>
                <w:sz w:val="28"/>
              </w:rPr>
            </w:pPr>
          </w:p>
          <w:p w14:paraId="039E4284" w14:textId="77777777" w:rsidR="00C43916" w:rsidRPr="00CE713D" w:rsidRDefault="00C43916" w:rsidP="00C43916">
            <w:pPr>
              <w:jc w:val="center"/>
              <w:rPr>
                <w:b/>
                <w:color w:val="000000" w:themeColor="text1"/>
                <w:sz w:val="28"/>
              </w:rPr>
            </w:pPr>
          </w:p>
        </w:tc>
      </w:tr>
    </w:tbl>
    <w:p w14:paraId="33D75241" w14:textId="77777777" w:rsidR="00C43916" w:rsidRPr="00CE713D" w:rsidRDefault="00C43916" w:rsidP="00990B23">
      <w:pPr>
        <w:spacing w:after="0" w:line="240" w:lineRule="auto"/>
        <w:rPr>
          <w:color w:val="000000" w:themeColor="text1"/>
        </w:rPr>
      </w:pPr>
    </w:p>
    <w:tbl>
      <w:tblPr>
        <w:tblStyle w:val="Tabelacomgrade"/>
        <w:tblW w:w="9067" w:type="dxa"/>
        <w:tblLook w:val="04A0" w:firstRow="1" w:lastRow="0" w:firstColumn="1" w:lastColumn="0" w:noHBand="0" w:noVBand="1"/>
      </w:tblPr>
      <w:tblGrid>
        <w:gridCol w:w="9067"/>
      </w:tblGrid>
      <w:tr w:rsidR="00C43916" w:rsidRPr="00CE713D" w14:paraId="09E5D839" w14:textId="77777777" w:rsidTr="006E2ADD">
        <w:tc>
          <w:tcPr>
            <w:tcW w:w="9067" w:type="dxa"/>
          </w:tcPr>
          <w:p w14:paraId="667B614D" w14:textId="77777777" w:rsidR="00C43916" w:rsidRPr="00CE713D" w:rsidRDefault="00C43916" w:rsidP="00C43916">
            <w:pPr>
              <w:jc w:val="center"/>
              <w:rPr>
                <w:b/>
                <w:color w:val="000000" w:themeColor="text1"/>
                <w:sz w:val="24"/>
                <w:u w:val="single"/>
              </w:rPr>
            </w:pPr>
            <w:r>
              <w:rPr>
                <w:b/>
                <w:color w:val="000000" w:themeColor="text1"/>
                <w:sz w:val="24"/>
                <w:u w:val="single"/>
              </w:rPr>
              <w:t>ORIENTAÇÕES AOS CANDIDATOS</w:t>
            </w:r>
          </w:p>
          <w:p w14:paraId="2650B113" w14:textId="77777777" w:rsidR="00C43916" w:rsidRPr="00CE713D" w:rsidRDefault="00C43916" w:rsidP="00C43916">
            <w:pPr>
              <w:rPr>
                <w:b/>
                <w:color w:val="000000" w:themeColor="text1"/>
              </w:rPr>
            </w:pPr>
          </w:p>
          <w:p w14:paraId="00A5E12D" w14:textId="77777777" w:rsidR="00C43916" w:rsidRPr="00CE713D" w:rsidRDefault="00C43916" w:rsidP="00C43916">
            <w:pPr>
              <w:pStyle w:val="PargrafodaLista"/>
              <w:numPr>
                <w:ilvl w:val="0"/>
                <w:numId w:val="26"/>
              </w:numPr>
              <w:rPr>
                <w:b/>
                <w:color w:val="000000" w:themeColor="text1"/>
              </w:rPr>
            </w:pPr>
            <w:r w:rsidRPr="00990B23">
              <w:rPr>
                <w:b/>
                <w:color w:val="000000" w:themeColor="text1"/>
                <w:u w:val="single"/>
              </w:rPr>
              <w:t>O currículo não deve ser preenchido manualmente</w:t>
            </w:r>
            <w:r w:rsidRPr="00CE713D">
              <w:rPr>
                <w:b/>
                <w:color w:val="000000" w:themeColor="text1"/>
              </w:rPr>
              <w:t>.</w:t>
            </w:r>
          </w:p>
          <w:p w14:paraId="76BC2275" w14:textId="77777777" w:rsidR="00C43916" w:rsidRPr="00CE713D" w:rsidRDefault="00C43916" w:rsidP="00C43916">
            <w:pPr>
              <w:pStyle w:val="PargrafodaLista"/>
              <w:numPr>
                <w:ilvl w:val="0"/>
                <w:numId w:val="26"/>
              </w:numPr>
              <w:rPr>
                <w:b/>
                <w:color w:val="000000" w:themeColor="text1"/>
              </w:rPr>
            </w:pPr>
            <w:r w:rsidRPr="00CE713D">
              <w:rPr>
                <w:b/>
                <w:color w:val="000000" w:themeColor="text1"/>
              </w:rPr>
              <w:t>Nenhum campo do formulário deve ser modificado e/ou retirado.</w:t>
            </w:r>
          </w:p>
          <w:p w14:paraId="2A82DBAA" w14:textId="77777777" w:rsidR="00C43916" w:rsidRDefault="00C43916" w:rsidP="00C43916">
            <w:pPr>
              <w:pStyle w:val="PargrafodaLista"/>
              <w:numPr>
                <w:ilvl w:val="0"/>
                <w:numId w:val="26"/>
              </w:numPr>
              <w:rPr>
                <w:b/>
                <w:color w:val="000000" w:themeColor="text1"/>
              </w:rPr>
            </w:pPr>
            <w:r w:rsidRPr="00CE713D">
              <w:rPr>
                <w:b/>
                <w:color w:val="000000" w:themeColor="text1"/>
              </w:rPr>
              <w:t>O currículo d</w:t>
            </w:r>
            <w:r>
              <w:rPr>
                <w:b/>
                <w:color w:val="000000" w:themeColor="text1"/>
              </w:rPr>
              <w:t>eve ser preenchido em Português.</w:t>
            </w:r>
          </w:p>
          <w:p w14:paraId="7931E331" w14:textId="77777777" w:rsidR="00C43916" w:rsidRPr="00990B23" w:rsidRDefault="00990B23" w:rsidP="00990B23">
            <w:pPr>
              <w:pStyle w:val="PargrafodaLista"/>
              <w:numPr>
                <w:ilvl w:val="0"/>
                <w:numId w:val="26"/>
              </w:numPr>
              <w:rPr>
                <w:b/>
                <w:color w:val="000000" w:themeColor="text1"/>
              </w:rPr>
            </w:pPr>
            <w:r>
              <w:rPr>
                <w:b/>
                <w:color w:val="000000" w:themeColor="text1"/>
              </w:rPr>
              <w:t>Havendo mais experiência profissionais a serem apresentadas, o campo pode ser replicado quantas vezes forem necessárias.</w:t>
            </w:r>
          </w:p>
        </w:tc>
      </w:tr>
    </w:tbl>
    <w:p w14:paraId="51A4BB47" w14:textId="77777777" w:rsidR="00556BA7" w:rsidRDefault="00556BA7" w:rsidP="00990B23">
      <w:pPr>
        <w:spacing w:line="360" w:lineRule="exact"/>
        <w:rPr>
          <w:b/>
          <w:sz w:val="16"/>
          <w:szCs w:val="16"/>
        </w:rPr>
      </w:pPr>
    </w:p>
    <w:p w14:paraId="37B171F4" w14:textId="77777777" w:rsidR="00556BA7" w:rsidRDefault="00556BA7">
      <w:pPr>
        <w:rPr>
          <w:b/>
          <w:sz w:val="16"/>
          <w:szCs w:val="16"/>
        </w:rPr>
      </w:pPr>
      <w:r>
        <w:rPr>
          <w:b/>
          <w:sz w:val="16"/>
          <w:szCs w:val="16"/>
        </w:rPr>
        <w:br w:type="page"/>
      </w:r>
    </w:p>
    <w:p w14:paraId="2D6D6B58" w14:textId="77777777" w:rsidR="00556BA7" w:rsidRPr="00C43916" w:rsidRDefault="00556BA7" w:rsidP="00556BA7">
      <w:pPr>
        <w:spacing w:line="360" w:lineRule="exact"/>
        <w:jc w:val="center"/>
        <w:rPr>
          <w:b/>
          <w:sz w:val="24"/>
        </w:rPr>
      </w:pPr>
      <w:r w:rsidRPr="00C43916">
        <w:rPr>
          <w:b/>
          <w:sz w:val="24"/>
        </w:rPr>
        <w:lastRenderedPageBreak/>
        <w:t>ANEXO II</w:t>
      </w:r>
      <w:r>
        <w:rPr>
          <w:b/>
          <w:sz w:val="24"/>
        </w:rPr>
        <w:t>I</w:t>
      </w:r>
    </w:p>
    <w:p w14:paraId="59BBD04E" w14:textId="51379719" w:rsidR="00556BA7" w:rsidDel="0015641F" w:rsidRDefault="00556BA7" w:rsidP="00556BA7">
      <w:pPr>
        <w:spacing w:line="360" w:lineRule="exact"/>
        <w:jc w:val="center"/>
        <w:rPr>
          <w:del w:id="231" w:author="User" w:date="2020-09-01T10:50:00Z"/>
          <w:b/>
          <w:sz w:val="24"/>
        </w:rPr>
      </w:pPr>
      <w:del w:id="232" w:author="User" w:date="2020-09-01T10:50:00Z">
        <w:r w:rsidDel="0015641F">
          <w:rPr>
            <w:b/>
            <w:sz w:val="24"/>
          </w:rPr>
          <w:delText>FORMULÁRIO DE INSCRIÇÃO</w:delText>
        </w:r>
      </w:del>
    </w:p>
    <w:tbl>
      <w:tblPr>
        <w:tblStyle w:val="Tabelacomgrade"/>
        <w:tblW w:w="5000" w:type="pct"/>
        <w:jc w:val="center"/>
        <w:tblLook w:val="04A0" w:firstRow="1" w:lastRow="0" w:firstColumn="1" w:lastColumn="0" w:noHBand="0" w:noVBand="1"/>
      </w:tblPr>
      <w:tblGrid>
        <w:gridCol w:w="421"/>
        <w:gridCol w:w="2409"/>
        <w:gridCol w:w="1686"/>
        <w:gridCol w:w="724"/>
        <w:gridCol w:w="631"/>
        <w:gridCol w:w="3190"/>
      </w:tblGrid>
      <w:tr w:rsidR="00C91E83" w:rsidRPr="00A80450" w:rsidDel="0015641F" w14:paraId="66BEE827" w14:textId="7F7B7381" w:rsidTr="00A80450">
        <w:trPr>
          <w:trHeight w:val="430"/>
          <w:jc w:val="center"/>
          <w:del w:id="233" w:author="User" w:date="2020-09-01T10:50:00Z"/>
        </w:trPr>
        <w:tc>
          <w:tcPr>
            <w:tcW w:w="9061" w:type="dxa"/>
            <w:gridSpan w:val="6"/>
            <w:tcBorders>
              <w:bottom w:val="single" w:sz="4" w:space="0" w:color="auto"/>
            </w:tcBorders>
            <w:vAlign w:val="center"/>
          </w:tcPr>
          <w:p w14:paraId="1533292A" w14:textId="61BF35AF" w:rsidR="00C91E83" w:rsidRPr="00A80450" w:rsidDel="0015641F" w:rsidRDefault="00C91E83" w:rsidP="00FF7C37">
            <w:pPr>
              <w:jc w:val="center"/>
              <w:rPr>
                <w:del w:id="234" w:author="User" w:date="2020-09-01T10:50:00Z"/>
                <w:color w:val="000000" w:themeColor="text1"/>
                <w:sz w:val="36"/>
                <w:szCs w:val="36"/>
              </w:rPr>
            </w:pPr>
            <w:del w:id="235" w:author="User" w:date="2020-09-01T10:50:00Z">
              <w:r w:rsidRPr="00A80450" w:rsidDel="0015641F">
                <w:rPr>
                  <w:b/>
                  <w:color w:val="000000" w:themeColor="text1"/>
                  <w:sz w:val="36"/>
                  <w:szCs w:val="36"/>
                </w:rPr>
                <w:delText>FORMULÁRIO DE INSCRIÇÃO</w:delText>
              </w:r>
            </w:del>
          </w:p>
        </w:tc>
      </w:tr>
      <w:tr w:rsidR="00C91E83" w:rsidRPr="00A80450" w:rsidDel="0015641F" w14:paraId="6F558F08" w14:textId="4C37BECD" w:rsidTr="00C91E83">
        <w:trPr>
          <w:jc w:val="center"/>
          <w:del w:id="236" w:author="User" w:date="2020-09-01T10:50:00Z"/>
        </w:trPr>
        <w:tc>
          <w:tcPr>
            <w:tcW w:w="9061" w:type="dxa"/>
            <w:gridSpan w:val="6"/>
            <w:shd w:val="pct10" w:color="auto" w:fill="auto"/>
          </w:tcPr>
          <w:p w14:paraId="44DD0D57" w14:textId="3E0B2283" w:rsidR="00C91E83" w:rsidRPr="00A80450" w:rsidDel="0015641F" w:rsidRDefault="00C91E83" w:rsidP="00FF7C37">
            <w:pPr>
              <w:rPr>
                <w:del w:id="237" w:author="User" w:date="2020-09-01T10:50:00Z"/>
                <w:b/>
                <w:color w:val="000000" w:themeColor="text1"/>
                <w:sz w:val="24"/>
                <w:szCs w:val="24"/>
              </w:rPr>
            </w:pPr>
            <w:del w:id="238" w:author="User" w:date="2020-09-01T10:50:00Z">
              <w:r w:rsidRPr="00A80450" w:rsidDel="0015641F">
                <w:rPr>
                  <w:b/>
                  <w:color w:val="000000" w:themeColor="text1"/>
                  <w:sz w:val="24"/>
                  <w:szCs w:val="24"/>
                </w:rPr>
                <w:delText>INFORMAÇÕES PESSOAIS</w:delText>
              </w:r>
            </w:del>
          </w:p>
        </w:tc>
      </w:tr>
      <w:tr w:rsidR="00C91E83" w:rsidRPr="00CE713D" w:rsidDel="0015641F" w14:paraId="4C5E8207" w14:textId="323E6B43" w:rsidTr="00C91E83">
        <w:trPr>
          <w:trHeight w:val="486"/>
          <w:jc w:val="center"/>
          <w:del w:id="239" w:author="User" w:date="2020-09-01T10:50:00Z"/>
        </w:trPr>
        <w:tc>
          <w:tcPr>
            <w:tcW w:w="9061" w:type="dxa"/>
            <w:gridSpan w:val="6"/>
            <w:shd w:val="clear" w:color="auto" w:fill="auto"/>
          </w:tcPr>
          <w:p w14:paraId="405D0A3C" w14:textId="119F95B1" w:rsidR="00C91E83" w:rsidRPr="00C43916" w:rsidDel="0015641F" w:rsidRDefault="00C91E83" w:rsidP="00FF7C37">
            <w:pPr>
              <w:rPr>
                <w:del w:id="240" w:author="User" w:date="2020-09-01T10:50:00Z"/>
                <w:b/>
                <w:color w:val="000000" w:themeColor="text1"/>
                <w:sz w:val="28"/>
                <w:vertAlign w:val="superscript"/>
              </w:rPr>
            </w:pPr>
            <w:del w:id="241" w:author="User" w:date="2020-09-01T10:50:00Z">
              <w:r w:rsidRPr="00C43916" w:rsidDel="0015641F">
                <w:rPr>
                  <w:b/>
                  <w:color w:val="000000" w:themeColor="text1"/>
                  <w:sz w:val="28"/>
                  <w:vertAlign w:val="superscript"/>
                </w:rPr>
                <w:delText>NOME COMPLETO</w:delText>
              </w:r>
            </w:del>
          </w:p>
        </w:tc>
      </w:tr>
      <w:tr w:rsidR="00C91E83" w:rsidRPr="00CE713D" w:rsidDel="0015641F" w14:paraId="79C90A7E" w14:textId="1DE3A2A8" w:rsidTr="00C91E83">
        <w:trPr>
          <w:trHeight w:val="486"/>
          <w:jc w:val="center"/>
          <w:del w:id="242" w:author="User" w:date="2020-09-01T10:50:00Z"/>
        </w:trPr>
        <w:tc>
          <w:tcPr>
            <w:tcW w:w="4516" w:type="dxa"/>
            <w:gridSpan w:val="3"/>
            <w:shd w:val="clear" w:color="auto" w:fill="auto"/>
          </w:tcPr>
          <w:p w14:paraId="60AF2567" w14:textId="33CABE11" w:rsidR="00C91E83" w:rsidRPr="00C43916" w:rsidDel="0015641F" w:rsidRDefault="00C91E83" w:rsidP="00FF7C37">
            <w:pPr>
              <w:rPr>
                <w:del w:id="243" w:author="User" w:date="2020-09-01T10:50:00Z"/>
                <w:b/>
                <w:color w:val="000000" w:themeColor="text1"/>
                <w:sz w:val="28"/>
                <w:vertAlign w:val="superscript"/>
              </w:rPr>
            </w:pPr>
            <w:del w:id="244" w:author="User" w:date="2020-09-01T10:50:00Z">
              <w:r w:rsidDel="0015641F">
                <w:rPr>
                  <w:b/>
                  <w:color w:val="000000" w:themeColor="text1"/>
                  <w:sz w:val="28"/>
                  <w:vertAlign w:val="superscript"/>
                </w:rPr>
                <w:delText>CPF</w:delText>
              </w:r>
            </w:del>
          </w:p>
        </w:tc>
        <w:tc>
          <w:tcPr>
            <w:tcW w:w="4545" w:type="dxa"/>
            <w:gridSpan w:val="3"/>
            <w:shd w:val="clear" w:color="auto" w:fill="auto"/>
          </w:tcPr>
          <w:p w14:paraId="3A3AB89C" w14:textId="525B9157" w:rsidR="00C91E83" w:rsidRPr="00C43916" w:rsidDel="0015641F" w:rsidRDefault="00C91E83" w:rsidP="00FF7C37">
            <w:pPr>
              <w:rPr>
                <w:del w:id="245" w:author="User" w:date="2020-09-01T10:50:00Z"/>
                <w:b/>
                <w:color w:val="000000" w:themeColor="text1"/>
                <w:sz w:val="28"/>
                <w:vertAlign w:val="superscript"/>
              </w:rPr>
            </w:pPr>
            <w:del w:id="246" w:author="User" w:date="2020-09-01T10:50:00Z">
              <w:r w:rsidDel="0015641F">
                <w:rPr>
                  <w:b/>
                  <w:color w:val="000000" w:themeColor="text1"/>
                  <w:sz w:val="28"/>
                  <w:vertAlign w:val="superscript"/>
                </w:rPr>
                <w:delText>RG</w:delText>
              </w:r>
            </w:del>
          </w:p>
        </w:tc>
      </w:tr>
      <w:tr w:rsidR="00C91E83" w:rsidRPr="00CE713D" w:rsidDel="0015641F" w14:paraId="52A74A55" w14:textId="3BDE3F19" w:rsidTr="00C91E83">
        <w:trPr>
          <w:trHeight w:val="486"/>
          <w:jc w:val="center"/>
          <w:del w:id="247" w:author="User" w:date="2020-09-01T10:50:00Z"/>
        </w:trPr>
        <w:tc>
          <w:tcPr>
            <w:tcW w:w="4516" w:type="dxa"/>
            <w:gridSpan w:val="3"/>
            <w:shd w:val="clear" w:color="auto" w:fill="auto"/>
          </w:tcPr>
          <w:p w14:paraId="30A46B1A" w14:textId="40E3B7A9" w:rsidR="00C91E83" w:rsidDel="0015641F" w:rsidRDefault="00C91E83" w:rsidP="00FF7C37">
            <w:pPr>
              <w:rPr>
                <w:del w:id="248" w:author="User" w:date="2020-09-01T10:50:00Z"/>
                <w:b/>
                <w:color w:val="000000" w:themeColor="text1"/>
                <w:sz w:val="28"/>
                <w:vertAlign w:val="superscript"/>
              </w:rPr>
            </w:pPr>
            <w:del w:id="249" w:author="User" w:date="2020-09-01T10:50:00Z">
              <w:r w:rsidDel="0015641F">
                <w:rPr>
                  <w:b/>
                  <w:color w:val="000000" w:themeColor="text1"/>
                  <w:sz w:val="28"/>
                  <w:vertAlign w:val="superscript"/>
                </w:rPr>
                <w:delText>PIS</w:delText>
              </w:r>
            </w:del>
          </w:p>
        </w:tc>
        <w:tc>
          <w:tcPr>
            <w:tcW w:w="4545" w:type="dxa"/>
            <w:gridSpan w:val="3"/>
            <w:shd w:val="clear" w:color="auto" w:fill="auto"/>
          </w:tcPr>
          <w:p w14:paraId="2EAD8A81" w14:textId="7B09A3CF" w:rsidR="00C91E83" w:rsidDel="0015641F" w:rsidRDefault="00C91E83" w:rsidP="00FF7C37">
            <w:pPr>
              <w:rPr>
                <w:del w:id="250" w:author="User" w:date="2020-09-01T10:50:00Z"/>
                <w:b/>
                <w:color w:val="000000" w:themeColor="text1"/>
                <w:sz w:val="28"/>
                <w:vertAlign w:val="superscript"/>
              </w:rPr>
            </w:pPr>
            <w:del w:id="251" w:author="User" w:date="2020-09-01T10:50:00Z">
              <w:r w:rsidDel="0015641F">
                <w:rPr>
                  <w:b/>
                  <w:color w:val="000000" w:themeColor="text1"/>
                  <w:sz w:val="28"/>
                  <w:vertAlign w:val="superscript"/>
                </w:rPr>
                <w:delText>TELEFONE</w:delText>
              </w:r>
            </w:del>
          </w:p>
        </w:tc>
      </w:tr>
      <w:tr w:rsidR="00C91E83" w:rsidRPr="00CE713D" w:rsidDel="0015641F" w14:paraId="0683CDE2" w14:textId="229B92CE" w:rsidTr="00CE418E">
        <w:trPr>
          <w:trHeight w:val="486"/>
          <w:jc w:val="center"/>
          <w:del w:id="252" w:author="User" w:date="2020-09-01T10:50:00Z"/>
        </w:trPr>
        <w:tc>
          <w:tcPr>
            <w:tcW w:w="4516" w:type="dxa"/>
            <w:gridSpan w:val="3"/>
            <w:shd w:val="clear" w:color="auto" w:fill="auto"/>
          </w:tcPr>
          <w:p w14:paraId="76DB860D" w14:textId="58278882" w:rsidR="00C91E83" w:rsidDel="0015641F" w:rsidRDefault="00C91E83" w:rsidP="00FF7C37">
            <w:pPr>
              <w:rPr>
                <w:del w:id="253" w:author="User" w:date="2020-09-01T10:50:00Z"/>
                <w:b/>
                <w:color w:val="000000" w:themeColor="text1"/>
                <w:sz w:val="28"/>
                <w:vertAlign w:val="superscript"/>
              </w:rPr>
            </w:pPr>
            <w:del w:id="254" w:author="User" w:date="2020-09-01T10:50:00Z">
              <w:r w:rsidDel="0015641F">
                <w:rPr>
                  <w:b/>
                  <w:color w:val="000000" w:themeColor="text1"/>
                  <w:sz w:val="28"/>
                  <w:vertAlign w:val="superscript"/>
                </w:rPr>
                <w:delText>NACIONALIDADE</w:delText>
              </w:r>
            </w:del>
          </w:p>
        </w:tc>
        <w:tc>
          <w:tcPr>
            <w:tcW w:w="4545" w:type="dxa"/>
            <w:gridSpan w:val="3"/>
            <w:tcBorders>
              <w:bottom w:val="single" w:sz="4" w:space="0" w:color="auto"/>
            </w:tcBorders>
            <w:shd w:val="clear" w:color="auto" w:fill="auto"/>
          </w:tcPr>
          <w:p w14:paraId="5EB2A57E" w14:textId="7FACC8AD" w:rsidR="00C91E83" w:rsidDel="0015641F" w:rsidRDefault="00C91E83" w:rsidP="00FF7C37">
            <w:pPr>
              <w:rPr>
                <w:del w:id="255" w:author="User" w:date="2020-09-01T10:50:00Z"/>
                <w:b/>
                <w:color w:val="000000" w:themeColor="text1"/>
                <w:sz w:val="28"/>
                <w:vertAlign w:val="superscript"/>
              </w:rPr>
            </w:pPr>
            <w:del w:id="256" w:author="User" w:date="2020-09-01T10:50:00Z">
              <w:r w:rsidDel="0015641F">
                <w:rPr>
                  <w:b/>
                  <w:color w:val="000000" w:themeColor="text1"/>
                  <w:sz w:val="28"/>
                  <w:vertAlign w:val="superscript"/>
                </w:rPr>
                <w:delText>NATURALIDADE</w:delText>
              </w:r>
            </w:del>
          </w:p>
        </w:tc>
      </w:tr>
      <w:tr w:rsidR="00CE418E" w:rsidRPr="00CE713D" w:rsidDel="0015641F" w14:paraId="055CEDB6" w14:textId="1DD7E4CA" w:rsidTr="00CE418E">
        <w:trPr>
          <w:trHeight w:val="486"/>
          <w:jc w:val="center"/>
          <w:del w:id="257" w:author="User" w:date="2020-09-01T10:50:00Z"/>
        </w:trPr>
        <w:tc>
          <w:tcPr>
            <w:tcW w:w="4516" w:type="dxa"/>
            <w:gridSpan w:val="3"/>
            <w:shd w:val="clear" w:color="auto" w:fill="auto"/>
          </w:tcPr>
          <w:p w14:paraId="097E1B4A" w14:textId="455BA959" w:rsidR="00CE418E" w:rsidDel="0015641F" w:rsidRDefault="00CE418E" w:rsidP="00FF7C37">
            <w:pPr>
              <w:rPr>
                <w:del w:id="258" w:author="User" w:date="2020-09-01T10:50:00Z"/>
                <w:b/>
                <w:color w:val="000000" w:themeColor="text1"/>
                <w:sz w:val="28"/>
                <w:vertAlign w:val="superscript"/>
              </w:rPr>
            </w:pPr>
            <w:del w:id="259" w:author="User" w:date="2020-09-01T10:50:00Z">
              <w:r w:rsidDel="0015641F">
                <w:rPr>
                  <w:b/>
                  <w:color w:val="000000" w:themeColor="text1"/>
                  <w:sz w:val="28"/>
                  <w:vertAlign w:val="superscript"/>
                </w:rPr>
                <w:delText>DATA DE NASCIMENTO</w:delText>
              </w:r>
            </w:del>
          </w:p>
        </w:tc>
        <w:tc>
          <w:tcPr>
            <w:tcW w:w="724" w:type="dxa"/>
            <w:tcBorders>
              <w:right w:val="nil"/>
            </w:tcBorders>
            <w:shd w:val="clear" w:color="auto" w:fill="auto"/>
          </w:tcPr>
          <w:p w14:paraId="45E9A499" w14:textId="10B550AA" w:rsidR="00CE418E" w:rsidRPr="00F833F8" w:rsidDel="0015641F" w:rsidRDefault="00CE418E" w:rsidP="00CE418E">
            <w:pPr>
              <w:rPr>
                <w:del w:id="260" w:author="User" w:date="2020-09-01T10:50:00Z"/>
                <w:b/>
                <w:color w:val="000000" w:themeColor="text1"/>
                <w:sz w:val="28"/>
              </w:rPr>
            </w:pPr>
            <w:del w:id="261" w:author="User" w:date="2020-09-01T10:50:00Z">
              <w:r w:rsidDel="0015641F">
                <w:rPr>
                  <w:b/>
                  <w:color w:val="000000" w:themeColor="text1"/>
                  <w:sz w:val="28"/>
                  <w:vertAlign w:val="superscript"/>
                </w:rPr>
                <w:delText>SEXO</w:delText>
              </w:r>
            </w:del>
          </w:p>
        </w:tc>
        <w:tc>
          <w:tcPr>
            <w:tcW w:w="3821" w:type="dxa"/>
            <w:gridSpan w:val="2"/>
            <w:tcBorders>
              <w:left w:val="nil"/>
            </w:tcBorders>
            <w:shd w:val="clear" w:color="auto" w:fill="auto"/>
          </w:tcPr>
          <w:p w14:paraId="2F5C5CB2" w14:textId="4F557E37" w:rsidR="00CE418E" w:rsidRPr="00CE418E" w:rsidDel="0015641F" w:rsidRDefault="00CE418E" w:rsidP="00CE418E">
            <w:pPr>
              <w:rPr>
                <w:del w:id="262" w:author="User" w:date="2020-09-01T10:50:00Z"/>
                <w:b/>
                <w:color w:val="000000" w:themeColor="text1"/>
                <w:sz w:val="24"/>
                <w:szCs w:val="24"/>
              </w:rPr>
            </w:pPr>
            <w:del w:id="263" w:author="User" w:date="2020-09-01T10:50:00Z">
              <w:r w:rsidRPr="00CE418E" w:rsidDel="0015641F">
                <w:rPr>
                  <w:color w:val="000000" w:themeColor="text1"/>
                  <w:sz w:val="24"/>
                  <w:szCs w:val="24"/>
                </w:rPr>
                <w:delText>M [     ]     F [     ]</w:delText>
              </w:r>
            </w:del>
          </w:p>
        </w:tc>
      </w:tr>
      <w:tr w:rsidR="00C91E83" w:rsidRPr="00CE713D" w:rsidDel="0015641F" w14:paraId="0C7CB829" w14:textId="4C583897" w:rsidTr="00C91E83">
        <w:trPr>
          <w:trHeight w:val="486"/>
          <w:jc w:val="center"/>
          <w:del w:id="264" w:author="User" w:date="2020-09-01T10:50:00Z"/>
        </w:trPr>
        <w:tc>
          <w:tcPr>
            <w:tcW w:w="9061" w:type="dxa"/>
            <w:gridSpan w:val="6"/>
            <w:shd w:val="clear" w:color="auto" w:fill="auto"/>
          </w:tcPr>
          <w:p w14:paraId="591818D0" w14:textId="7E70E6EE" w:rsidR="00C91E83" w:rsidDel="0015641F" w:rsidRDefault="00C91E83" w:rsidP="00FF7C37">
            <w:pPr>
              <w:rPr>
                <w:del w:id="265" w:author="User" w:date="2020-09-01T10:50:00Z"/>
                <w:b/>
                <w:color w:val="000000" w:themeColor="text1"/>
                <w:sz w:val="28"/>
                <w:vertAlign w:val="superscript"/>
              </w:rPr>
            </w:pPr>
            <w:del w:id="266" w:author="User" w:date="2020-09-01T10:50:00Z">
              <w:r w:rsidDel="0015641F">
                <w:rPr>
                  <w:b/>
                  <w:color w:val="000000" w:themeColor="text1"/>
                  <w:sz w:val="28"/>
                  <w:vertAlign w:val="superscript"/>
                </w:rPr>
                <w:delText>ENDEREÇO</w:delText>
              </w:r>
            </w:del>
          </w:p>
        </w:tc>
      </w:tr>
      <w:tr w:rsidR="00C91E83" w:rsidRPr="00CE713D" w:rsidDel="0015641F" w14:paraId="119C786C" w14:textId="4589AAA6" w:rsidTr="00C91E83">
        <w:trPr>
          <w:trHeight w:val="486"/>
          <w:jc w:val="center"/>
          <w:del w:id="267" w:author="User" w:date="2020-09-01T10:50:00Z"/>
        </w:trPr>
        <w:tc>
          <w:tcPr>
            <w:tcW w:w="5871" w:type="dxa"/>
            <w:gridSpan w:val="5"/>
            <w:shd w:val="clear" w:color="auto" w:fill="auto"/>
          </w:tcPr>
          <w:p w14:paraId="27B1B325" w14:textId="6F7FC3B5" w:rsidR="00C91E83" w:rsidDel="0015641F" w:rsidRDefault="00C91E83" w:rsidP="00FF7C37">
            <w:pPr>
              <w:rPr>
                <w:del w:id="268" w:author="User" w:date="2020-09-01T10:50:00Z"/>
                <w:b/>
                <w:color w:val="000000" w:themeColor="text1"/>
                <w:sz w:val="28"/>
                <w:vertAlign w:val="superscript"/>
              </w:rPr>
            </w:pPr>
            <w:del w:id="269" w:author="User" w:date="2020-09-01T10:50:00Z">
              <w:r w:rsidDel="0015641F">
                <w:rPr>
                  <w:b/>
                  <w:color w:val="000000" w:themeColor="text1"/>
                  <w:sz w:val="28"/>
                  <w:vertAlign w:val="superscript"/>
                </w:rPr>
                <w:delText>BAIRRO</w:delText>
              </w:r>
            </w:del>
          </w:p>
        </w:tc>
        <w:tc>
          <w:tcPr>
            <w:tcW w:w="3190" w:type="dxa"/>
            <w:shd w:val="clear" w:color="auto" w:fill="auto"/>
          </w:tcPr>
          <w:p w14:paraId="67325965" w14:textId="1383E234" w:rsidR="00C91E83" w:rsidDel="0015641F" w:rsidRDefault="00C91E83" w:rsidP="00FF7C37">
            <w:pPr>
              <w:rPr>
                <w:del w:id="270" w:author="User" w:date="2020-09-01T10:50:00Z"/>
                <w:b/>
                <w:color w:val="000000" w:themeColor="text1"/>
                <w:sz w:val="28"/>
                <w:vertAlign w:val="superscript"/>
              </w:rPr>
            </w:pPr>
            <w:del w:id="271" w:author="User" w:date="2020-09-01T10:50:00Z">
              <w:r w:rsidDel="0015641F">
                <w:rPr>
                  <w:b/>
                  <w:color w:val="000000" w:themeColor="text1"/>
                  <w:sz w:val="28"/>
                  <w:vertAlign w:val="superscript"/>
                </w:rPr>
                <w:delText>CEP</w:delText>
              </w:r>
            </w:del>
          </w:p>
        </w:tc>
      </w:tr>
      <w:tr w:rsidR="00C91E83" w:rsidRPr="00CE713D" w:rsidDel="0015641F" w14:paraId="1EFAA5E9" w14:textId="23998201" w:rsidTr="00CE418E">
        <w:trPr>
          <w:trHeight w:val="486"/>
          <w:jc w:val="center"/>
          <w:del w:id="272" w:author="User" w:date="2020-09-01T10:50:00Z"/>
        </w:trPr>
        <w:tc>
          <w:tcPr>
            <w:tcW w:w="9061" w:type="dxa"/>
            <w:gridSpan w:val="6"/>
            <w:tcBorders>
              <w:bottom w:val="single" w:sz="4" w:space="0" w:color="auto"/>
            </w:tcBorders>
            <w:shd w:val="clear" w:color="auto" w:fill="auto"/>
          </w:tcPr>
          <w:p w14:paraId="3AC47CF5" w14:textId="4D648044" w:rsidR="00C91E83" w:rsidDel="0015641F" w:rsidRDefault="00C91E83" w:rsidP="00FF7C37">
            <w:pPr>
              <w:rPr>
                <w:del w:id="273" w:author="User" w:date="2020-09-01T10:50:00Z"/>
                <w:b/>
                <w:color w:val="000000" w:themeColor="text1"/>
                <w:sz w:val="28"/>
                <w:vertAlign w:val="superscript"/>
              </w:rPr>
            </w:pPr>
            <w:del w:id="274" w:author="User" w:date="2020-09-01T10:50:00Z">
              <w:r w:rsidDel="0015641F">
                <w:rPr>
                  <w:b/>
                  <w:color w:val="000000" w:themeColor="text1"/>
                  <w:sz w:val="28"/>
                  <w:vertAlign w:val="superscript"/>
                </w:rPr>
                <w:delText>E-MAIL</w:delText>
              </w:r>
            </w:del>
          </w:p>
        </w:tc>
      </w:tr>
      <w:tr w:rsidR="00CE418E" w:rsidRPr="00CE713D" w:rsidDel="0015641F" w14:paraId="30B4F45B" w14:textId="4C2F805B" w:rsidTr="00CE418E">
        <w:trPr>
          <w:trHeight w:val="486"/>
          <w:jc w:val="center"/>
          <w:del w:id="275" w:author="User" w:date="2020-09-01T10:50:00Z"/>
        </w:trPr>
        <w:tc>
          <w:tcPr>
            <w:tcW w:w="2830" w:type="dxa"/>
            <w:gridSpan w:val="2"/>
            <w:tcBorders>
              <w:right w:val="nil"/>
            </w:tcBorders>
            <w:shd w:val="clear" w:color="auto" w:fill="auto"/>
          </w:tcPr>
          <w:p w14:paraId="10BBAC7F" w14:textId="1E04CB7A" w:rsidR="00CE418E" w:rsidDel="0015641F" w:rsidRDefault="00CE418E" w:rsidP="00CE418E">
            <w:pPr>
              <w:rPr>
                <w:del w:id="276" w:author="User" w:date="2020-09-01T10:50:00Z"/>
                <w:b/>
                <w:color w:val="000000" w:themeColor="text1"/>
                <w:sz w:val="28"/>
                <w:vertAlign w:val="superscript"/>
              </w:rPr>
            </w:pPr>
            <w:del w:id="277" w:author="User" w:date="2020-09-01T10:50:00Z">
              <w:r w:rsidDel="0015641F">
                <w:rPr>
                  <w:b/>
                  <w:color w:val="000000" w:themeColor="text1"/>
                  <w:sz w:val="28"/>
                  <w:vertAlign w:val="superscript"/>
                </w:rPr>
                <w:delText>PORTADOR DE DEFICIÊNCIA FÍSICA</w:delText>
              </w:r>
            </w:del>
          </w:p>
        </w:tc>
        <w:tc>
          <w:tcPr>
            <w:tcW w:w="6231" w:type="dxa"/>
            <w:gridSpan w:val="4"/>
            <w:tcBorders>
              <w:left w:val="nil"/>
            </w:tcBorders>
            <w:shd w:val="clear" w:color="auto" w:fill="auto"/>
          </w:tcPr>
          <w:p w14:paraId="0AD5373E" w14:textId="22AC6F1D" w:rsidR="00CE418E" w:rsidRPr="00CE418E" w:rsidDel="0015641F" w:rsidRDefault="00CE418E" w:rsidP="00CE418E">
            <w:pPr>
              <w:rPr>
                <w:del w:id="278" w:author="User" w:date="2020-09-01T10:50:00Z"/>
                <w:b/>
                <w:color w:val="000000" w:themeColor="text1"/>
                <w:sz w:val="24"/>
                <w:szCs w:val="24"/>
                <w:vertAlign w:val="superscript"/>
              </w:rPr>
            </w:pPr>
            <w:del w:id="279" w:author="User" w:date="2020-09-01T10:50:00Z">
              <w:r w:rsidRPr="00CE418E" w:rsidDel="0015641F">
                <w:rPr>
                  <w:color w:val="000000" w:themeColor="text1"/>
                  <w:sz w:val="24"/>
                  <w:szCs w:val="24"/>
                </w:rPr>
                <w:delText>SIM [     ]     NÃO [     ]</w:delText>
              </w:r>
            </w:del>
          </w:p>
        </w:tc>
      </w:tr>
      <w:tr w:rsidR="00C91E83" w:rsidRPr="00A80450" w:rsidDel="0015641F" w14:paraId="41B368A7" w14:textId="0474D8E5" w:rsidTr="00C91E83">
        <w:trPr>
          <w:jc w:val="center"/>
          <w:del w:id="280" w:author="User" w:date="2020-09-01T10:50:00Z"/>
        </w:trPr>
        <w:tc>
          <w:tcPr>
            <w:tcW w:w="9061" w:type="dxa"/>
            <w:gridSpan w:val="6"/>
            <w:shd w:val="pct10" w:color="auto" w:fill="auto"/>
          </w:tcPr>
          <w:p w14:paraId="290F0EB1" w14:textId="42CE6E93" w:rsidR="00C91E83" w:rsidRPr="00A80450" w:rsidDel="0015641F" w:rsidRDefault="00125D54" w:rsidP="00FF7C37">
            <w:pPr>
              <w:rPr>
                <w:del w:id="281" w:author="User" w:date="2020-09-01T10:50:00Z"/>
                <w:b/>
                <w:color w:val="000000" w:themeColor="text1"/>
                <w:sz w:val="24"/>
                <w:szCs w:val="24"/>
              </w:rPr>
            </w:pPr>
            <w:del w:id="282" w:author="User" w:date="2020-09-01T10:50:00Z">
              <w:r w:rsidDel="0015641F">
                <w:rPr>
                  <w:b/>
                  <w:color w:val="000000" w:themeColor="text1"/>
                  <w:sz w:val="24"/>
                  <w:szCs w:val="24"/>
                </w:rPr>
                <w:delText>FUNÇÃO</w:delText>
              </w:r>
              <w:r w:rsidR="00C91E83" w:rsidRPr="00A80450" w:rsidDel="0015641F">
                <w:rPr>
                  <w:b/>
                  <w:color w:val="000000" w:themeColor="text1"/>
                  <w:sz w:val="24"/>
                  <w:szCs w:val="24"/>
                </w:rPr>
                <w:delText xml:space="preserve"> QUE DESEJA CONCORRER (APENAS UMA OPÇÃO)</w:delText>
              </w:r>
            </w:del>
          </w:p>
        </w:tc>
      </w:tr>
      <w:tr w:rsidR="00C91E83" w:rsidRPr="00F833F8" w:rsidDel="0015641F" w14:paraId="10FE45CF" w14:textId="4D46C445" w:rsidTr="00FF7C37">
        <w:trPr>
          <w:jc w:val="center"/>
          <w:del w:id="283" w:author="User" w:date="2020-09-01T10:50:00Z"/>
        </w:trPr>
        <w:tc>
          <w:tcPr>
            <w:tcW w:w="421" w:type="dxa"/>
            <w:shd w:val="clear" w:color="auto" w:fill="auto"/>
          </w:tcPr>
          <w:p w14:paraId="1AC2AC08" w14:textId="11B1745A" w:rsidR="00C91E83" w:rsidRPr="00C91E83" w:rsidDel="0015641F" w:rsidRDefault="00C91E83" w:rsidP="00C91E83">
            <w:pPr>
              <w:rPr>
                <w:del w:id="284" w:author="User" w:date="2020-09-01T10:50:00Z"/>
                <w:color w:val="000000" w:themeColor="text1"/>
                <w:sz w:val="28"/>
              </w:rPr>
            </w:pPr>
          </w:p>
        </w:tc>
        <w:tc>
          <w:tcPr>
            <w:tcW w:w="8640" w:type="dxa"/>
            <w:gridSpan w:val="5"/>
            <w:shd w:val="clear" w:color="auto" w:fill="auto"/>
            <w:vAlign w:val="center"/>
          </w:tcPr>
          <w:p w14:paraId="394E6ED2" w14:textId="5FC96C26" w:rsidR="00C91E83" w:rsidRPr="003224ED" w:rsidDel="0015641F" w:rsidRDefault="00C91E83" w:rsidP="00C91E83">
            <w:pPr>
              <w:rPr>
                <w:del w:id="285" w:author="User" w:date="2020-09-01T10:50:00Z"/>
                <w:rFonts w:eastAsia="Times New Roman" w:cs="Arial"/>
                <w:color w:val="000000"/>
                <w:sz w:val="24"/>
                <w:szCs w:val="24"/>
                <w:lang w:eastAsia="pt-BR"/>
              </w:rPr>
            </w:pPr>
            <w:del w:id="286" w:author="User" w:date="2020-09-01T10:50:00Z">
              <w:r w:rsidRPr="003224ED" w:rsidDel="0015641F">
                <w:rPr>
                  <w:rFonts w:eastAsia="Times New Roman" w:cs="Arial"/>
                  <w:color w:val="000000"/>
                  <w:sz w:val="24"/>
                  <w:szCs w:val="24"/>
                  <w:lang w:eastAsia="pt-BR"/>
                </w:rPr>
                <w:delText>Auxiliar de Topografia</w:delText>
              </w:r>
            </w:del>
          </w:p>
        </w:tc>
      </w:tr>
      <w:tr w:rsidR="00C91E83" w:rsidRPr="00F833F8" w:rsidDel="0015641F" w14:paraId="6C73B5F5" w14:textId="591CF0B2" w:rsidTr="00FF7C37">
        <w:trPr>
          <w:jc w:val="center"/>
          <w:del w:id="287" w:author="User" w:date="2020-09-01T10:50:00Z"/>
        </w:trPr>
        <w:tc>
          <w:tcPr>
            <w:tcW w:w="421" w:type="dxa"/>
            <w:shd w:val="clear" w:color="auto" w:fill="auto"/>
          </w:tcPr>
          <w:p w14:paraId="05C8CFAC" w14:textId="2EE47C6F" w:rsidR="00C91E83" w:rsidRPr="00C91E83" w:rsidDel="0015641F" w:rsidRDefault="00C91E83" w:rsidP="00C91E83">
            <w:pPr>
              <w:rPr>
                <w:del w:id="288" w:author="User" w:date="2020-09-01T10:50:00Z"/>
                <w:color w:val="000000" w:themeColor="text1"/>
                <w:sz w:val="28"/>
              </w:rPr>
            </w:pPr>
          </w:p>
        </w:tc>
        <w:tc>
          <w:tcPr>
            <w:tcW w:w="8640" w:type="dxa"/>
            <w:gridSpan w:val="5"/>
            <w:shd w:val="clear" w:color="auto" w:fill="auto"/>
            <w:vAlign w:val="center"/>
          </w:tcPr>
          <w:p w14:paraId="03D3B92D" w14:textId="0E868159" w:rsidR="00C91E83" w:rsidRPr="003224ED" w:rsidDel="0015641F" w:rsidRDefault="00C91E83" w:rsidP="00C91E83">
            <w:pPr>
              <w:rPr>
                <w:del w:id="289" w:author="User" w:date="2020-09-01T10:50:00Z"/>
                <w:rFonts w:eastAsia="Times New Roman" w:cs="Arial"/>
                <w:color w:val="000000"/>
                <w:sz w:val="24"/>
                <w:szCs w:val="24"/>
                <w:lang w:eastAsia="pt-BR"/>
              </w:rPr>
            </w:pPr>
            <w:del w:id="290" w:author="User" w:date="2020-09-01T10:50:00Z">
              <w:r w:rsidRPr="003224ED" w:rsidDel="0015641F">
                <w:rPr>
                  <w:rFonts w:eastAsia="Times New Roman" w:cs="Arial"/>
                  <w:color w:val="000000"/>
                  <w:sz w:val="24"/>
                  <w:szCs w:val="24"/>
                  <w:lang w:eastAsia="pt-BR"/>
                </w:rPr>
                <w:delText>Encarregado de Campo</w:delText>
              </w:r>
            </w:del>
          </w:p>
        </w:tc>
      </w:tr>
      <w:tr w:rsidR="00C91E83" w:rsidRPr="00F833F8" w:rsidDel="0015641F" w14:paraId="4CE49EAE" w14:textId="4C05D068" w:rsidTr="00FF7C37">
        <w:trPr>
          <w:jc w:val="center"/>
          <w:del w:id="291" w:author="User" w:date="2020-09-01T10:50:00Z"/>
        </w:trPr>
        <w:tc>
          <w:tcPr>
            <w:tcW w:w="421" w:type="dxa"/>
            <w:shd w:val="clear" w:color="auto" w:fill="auto"/>
          </w:tcPr>
          <w:p w14:paraId="2E186434" w14:textId="464AD3CD" w:rsidR="00C91E83" w:rsidRPr="00C91E83" w:rsidDel="0015641F" w:rsidRDefault="00C91E83" w:rsidP="00C91E83">
            <w:pPr>
              <w:rPr>
                <w:del w:id="292" w:author="User" w:date="2020-09-01T10:50:00Z"/>
                <w:color w:val="000000" w:themeColor="text1"/>
                <w:sz w:val="28"/>
              </w:rPr>
            </w:pPr>
          </w:p>
        </w:tc>
        <w:tc>
          <w:tcPr>
            <w:tcW w:w="8640" w:type="dxa"/>
            <w:gridSpan w:val="5"/>
            <w:shd w:val="clear" w:color="auto" w:fill="auto"/>
            <w:vAlign w:val="center"/>
          </w:tcPr>
          <w:p w14:paraId="78C8DD74" w14:textId="3FAC31F8" w:rsidR="00C91E83" w:rsidRPr="003224ED" w:rsidDel="0015641F" w:rsidRDefault="00C91E83" w:rsidP="00C91E83">
            <w:pPr>
              <w:rPr>
                <w:del w:id="293" w:author="User" w:date="2020-09-01T10:50:00Z"/>
                <w:rFonts w:eastAsia="Times New Roman" w:cs="Arial"/>
                <w:color w:val="000000"/>
                <w:sz w:val="24"/>
                <w:szCs w:val="24"/>
                <w:lang w:eastAsia="pt-BR"/>
              </w:rPr>
            </w:pPr>
            <w:del w:id="294" w:author="User" w:date="2020-09-01T10:50:00Z">
              <w:r w:rsidRPr="003224ED" w:rsidDel="0015641F">
                <w:rPr>
                  <w:rFonts w:eastAsia="Times New Roman" w:cs="Arial"/>
                  <w:color w:val="000000"/>
                  <w:sz w:val="24"/>
                  <w:szCs w:val="24"/>
                  <w:lang w:eastAsia="pt-BR"/>
                </w:rPr>
                <w:delText xml:space="preserve">Técnico em Agrimensura ou equivalente  </w:delText>
              </w:r>
            </w:del>
          </w:p>
        </w:tc>
      </w:tr>
      <w:tr w:rsidR="00C91E83" w:rsidRPr="00F833F8" w:rsidDel="0015641F" w14:paraId="053535FD" w14:textId="2F6BD6DA" w:rsidTr="00FF7C37">
        <w:trPr>
          <w:jc w:val="center"/>
          <w:del w:id="295" w:author="User" w:date="2020-09-01T10:50:00Z"/>
        </w:trPr>
        <w:tc>
          <w:tcPr>
            <w:tcW w:w="421" w:type="dxa"/>
            <w:shd w:val="clear" w:color="auto" w:fill="auto"/>
          </w:tcPr>
          <w:p w14:paraId="79A856A5" w14:textId="16191367" w:rsidR="00C91E83" w:rsidRPr="00C91E83" w:rsidDel="0015641F" w:rsidRDefault="00C91E83" w:rsidP="00C91E83">
            <w:pPr>
              <w:rPr>
                <w:del w:id="296" w:author="User" w:date="2020-09-01T10:50:00Z"/>
                <w:color w:val="000000" w:themeColor="text1"/>
                <w:sz w:val="28"/>
              </w:rPr>
            </w:pPr>
          </w:p>
        </w:tc>
        <w:tc>
          <w:tcPr>
            <w:tcW w:w="8640" w:type="dxa"/>
            <w:gridSpan w:val="5"/>
            <w:shd w:val="clear" w:color="auto" w:fill="auto"/>
            <w:vAlign w:val="center"/>
          </w:tcPr>
          <w:p w14:paraId="4A10E530" w14:textId="5B0A264A" w:rsidR="00C91E83" w:rsidRPr="003224ED" w:rsidDel="0015641F" w:rsidRDefault="00C91E83" w:rsidP="00C91E83">
            <w:pPr>
              <w:rPr>
                <w:del w:id="297" w:author="User" w:date="2020-09-01T10:50:00Z"/>
                <w:rFonts w:eastAsia="Times New Roman" w:cs="Arial"/>
                <w:color w:val="000000"/>
                <w:sz w:val="24"/>
                <w:szCs w:val="24"/>
                <w:lang w:eastAsia="pt-BR"/>
              </w:rPr>
            </w:pPr>
            <w:del w:id="298" w:author="User" w:date="2020-09-01T10:50:00Z">
              <w:r w:rsidRPr="003224ED" w:rsidDel="0015641F">
                <w:rPr>
                  <w:rFonts w:eastAsia="Times New Roman" w:cs="Arial"/>
                  <w:color w:val="000000"/>
                  <w:sz w:val="24"/>
                  <w:szCs w:val="24"/>
                  <w:lang w:eastAsia="pt-BR"/>
                </w:rPr>
                <w:delText>Topógrafo Prático</w:delText>
              </w:r>
            </w:del>
          </w:p>
        </w:tc>
      </w:tr>
      <w:tr w:rsidR="00C91E83" w:rsidRPr="00F833F8" w:rsidDel="0015641F" w14:paraId="74C98FF4" w14:textId="12F6578D" w:rsidTr="00FF7C37">
        <w:trPr>
          <w:jc w:val="center"/>
          <w:del w:id="299" w:author="User" w:date="2020-09-01T10:50:00Z"/>
        </w:trPr>
        <w:tc>
          <w:tcPr>
            <w:tcW w:w="421" w:type="dxa"/>
            <w:shd w:val="clear" w:color="auto" w:fill="auto"/>
          </w:tcPr>
          <w:p w14:paraId="6564CC54" w14:textId="571E273C" w:rsidR="00C91E83" w:rsidRPr="00C91E83" w:rsidDel="0015641F" w:rsidRDefault="00C91E83" w:rsidP="00C91E83">
            <w:pPr>
              <w:rPr>
                <w:del w:id="300" w:author="User" w:date="2020-09-01T10:50:00Z"/>
                <w:color w:val="000000" w:themeColor="text1"/>
                <w:sz w:val="28"/>
              </w:rPr>
            </w:pPr>
          </w:p>
        </w:tc>
        <w:tc>
          <w:tcPr>
            <w:tcW w:w="8640" w:type="dxa"/>
            <w:gridSpan w:val="5"/>
            <w:shd w:val="clear" w:color="auto" w:fill="auto"/>
            <w:vAlign w:val="center"/>
          </w:tcPr>
          <w:p w14:paraId="66FF8CCD" w14:textId="74C05E80" w:rsidR="00C91E83" w:rsidRPr="003224ED" w:rsidDel="0015641F" w:rsidRDefault="00C91E83" w:rsidP="00C91E83">
            <w:pPr>
              <w:rPr>
                <w:del w:id="301" w:author="User" w:date="2020-09-01T10:50:00Z"/>
                <w:rFonts w:eastAsia="Times New Roman" w:cs="Arial"/>
                <w:color w:val="000000"/>
                <w:sz w:val="24"/>
                <w:szCs w:val="24"/>
                <w:lang w:eastAsia="pt-BR"/>
              </w:rPr>
            </w:pPr>
            <w:del w:id="302" w:author="User" w:date="2020-09-01T10:50:00Z">
              <w:r w:rsidDel="0015641F">
                <w:rPr>
                  <w:rFonts w:eastAsia="Times New Roman" w:cs="Arial"/>
                  <w:color w:val="000000"/>
                  <w:sz w:val="24"/>
                  <w:szCs w:val="24"/>
                  <w:lang w:eastAsia="pt-BR"/>
                </w:rPr>
                <w:delText>Arquiteto e Urbanista</w:delText>
              </w:r>
            </w:del>
          </w:p>
        </w:tc>
      </w:tr>
      <w:tr w:rsidR="00C91E83" w:rsidRPr="00F833F8" w:rsidDel="0015641F" w14:paraId="71166E26" w14:textId="531FD4B6" w:rsidTr="00FF7C37">
        <w:trPr>
          <w:jc w:val="center"/>
          <w:del w:id="303" w:author="User" w:date="2020-09-01T10:50:00Z"/>
        </w:trPr>
        <w:tc>
          <w:tcPr>
            <w:tcW w:w="421" w:type="dxa"/>
            <w:shd w:val="clear" w:color="auto" w:fill="auto"/>
          </w:tcPr>
          <w:p w14:paraId="73A46AAA" w14:textId="0F898A3A" w:rsidR="00C91E83" w:rsidRPr="00C91E83" w:rsidDel="0015641F" w:rsidRDefault="00C91E83" w:rsidP="00C91E83">
            <w:pPr>
              <w:rPr>
                <w:del w:id="304" w:author="User" w:date="2020-09-01T10:50:00Z"/>
                <w:color w:val="000000" w:themeColor="text1"/>
                <w:sz w:val="28"/>
              </w:rPr>
            </w:pPr>
          </w:p>
        </w:tc>
        <w:tc>
          <w:tcPr>
            <w:tcW w:w="8640" w:type="dxa"/>
            <w:gridSpan w:val="5"/>
            <w:shd w:val="clear" w:color="auto" w:fill="auto"/>
            <w:vAlign w:val="center"/>
          </w:tcPr>
          <w:p w14:paraId="059CF2AC" w14:textId="2A8889EB" w:rsidR="00C91E83" w:rsidRPr="003224ED" w:rsidDel="0015641F" w:rsidRDefault="00C91E83" w:rsidP="00C91E83">
            <w:pPr>
              <w:rPr>
                <w:del w:id="305" w:author="User" w:date="2020-09-01T10:50:00Z"/>
                <w:rFonts w:eastAsia="Times New Roman" w:cs="Arial"/>
                <w:color w:val="000000"/>
                <w:sz w:val="24"/>
                <w:szCs w:val="24"/>
                <w:lang w:eastAsia="pt-BR"/>
              </w:rPr>
            </w:pPr>
            <w:del w:id="306" w:author="User" w:date="2020-09-01T10:50:00Z">
              <w:r w:rsidRPr="003224ED" w:rsidDel="0015641F">
                <w:rPr>
                  <w:rFonts w:eastAsia="Times New Roman" w:cs="Arial"/>
                  <w:color w:val="000000"/>
                  <w:sz w:val="24"/>
                  <w:szCs w:val="24"/>
                  <w:lang w:eastAsia="pt-BR"/>
                </w:rPr>
                <w:delText>Engenheiro Civil</w:delText>
              </w:r>
            </w:del>
          </w:p>
        </w:tc>
      </w:tr>
      <w:tr w:rsidR="00C91E83" w:rsidRPr="00F833F8" w:rsidDel="0015641F" w14:paraId="3607BAB9" w14:textId="59DBB2DE" w:rsidTr="00FF7C37">
        <w:trPr>
          <w:jc w:val="center"/>
          <w:del w:id="307" w:author="User" w:date="2020-09-01T10:50:00Z"/>
        </w:trPr>
        <w:tc>
          <w:tcPr>
            <w:tcW w:w="421" w:type="dxa"/>
            <w:shd w:val="clear" w:color="auto" w:fill="auto"/>
          </w:tcPr>
          <w:p w14:paraId="048C9474" w14:textId="073029E1" w:rsidR="00C91E83" w:rsidRPr="00C91E83" w:rsidDel="0015641F" w:rsidRDefault="00C91E83" w:rsidP="00C91E83">
            <w:pPr>
              <w:rPr>
                <w:del w:id="308" w:author="User" w:date="2020-09-01T10:50:00Z"/>
                <w:color w:val="000000" w:themeColor="text1"/>
                <w:sz w:val="28"/>
              </w:rPr>
            </w:pPr>
          </w:p>
        </w:tc>
        <w:tc>
          <w:tcPr>
            <w:tcW w:w="8640" w:type="dxa"/>
            <w:gridSpan w:val="5"/>
            <w:shd w:val="clear" w:color="auto" w:fill="auto"/>
            <w:vAlign w:val="center"/>
          </w:tcPr>
          <w:p w14:paraId="2027E84E" w14:textId="39B11768" w:rsidR="00C91E83" w:rsidRPr="003224ED" w:rsidDel="0015641F" w:rsidRDefault="00C91E83" w:rsidP="00C91E83">
            <w:pPr>
              <w:rPr>
                <w:del w:id="309" w:author="User" w:date="2020-09-01T10:50:00Z"/>
                <w:rFonts w:eastAsia="Times New Roman" w:cs="Arial"/>
                <w:color w:val="000000"/>
                <w:sz w:val="24"/>
                <w:szCs w:val="24"/>
                <w:lang w:eastAsia="pt-BR"/>
              </w:rPr>
            </w:pPr>
            <w:del w:id="310" w:author="User" w:date="2020-09-01T10:50:00Z">
              <w:r w:rsidDel="0015641F">
                <w:rPr>
                  <w:rFonts w:eastAsia="Times New Roman" w:cs="Arial"/>
                  <w:color w:val="000000"/>
                  <w:sz w:val="24"/>
                  <w:szCs w:val="24"/>
                  <w:lang w:eastAsia="pt-BR"/>
                </w:rPr>
                <w:delText>Engenheiro Eletricista</w:delText>
              </w:r>
            </w:del>
          </w:p>
        </w:tc>
      </w:tr>
    </w:tbl>
    <w:p w14:paraId="6193227F" w14:textId="5C69D06E" w:rsidR="00556BA7" w:rsidDel="0015641F" w:rsidRDefault="00556BA7" w:rsidP="00C91E83">
      <w:pPr>
        <w:spacing w:line="360" w:lineRule="exact"/>
        <w:rPr>
          <w:del w:id="311" w:author="User" w:date="2020-09-01T10:50:00Z"/>
          <w:b/>
          <w:sz w:val="16"/>
          <w:szCs w:val="16"/>
        </w:rPr>
      </w:pPr>
    </w:p>
    <w:p w14:paraId="649F536D" w14:textId="671474DC" w:rsidR="00C91E83" w:rsidDel="0015641F" w:rsidRDefault="00C91E83" w:rsidP="00C91E83">
      <w:pPr>
        <w:spacing w:after="0" w:line="240" w:lineRule="auto"/>
        <w:jc w:val="center"/>
        <w:rPr>
          <w:del w:id="312" w:author="User" w:date="2020-09-01T10:50:00Z"/>
          <w:rFonts w:eastAsia="Times New Roman" w:cs="Arial"/>
          <w:color w:val="000000"/>
          <w:sz w:val="24"/>
          <w:szCs w:val="24"/>
          <w:lang w:eastAsia="pt-BR"/>
        </w:rPr>
      </w:pPr>
      <w:del w:id="313" w:author="User" w:date="2020-09-01T10:50:00Z">
        <w:r w:rsidRPr="00C91E83" w:rsidDel="0015641F">
          <w:rPr>
            <w:rFonts w:eastAsia="Times New Roman" w:cs="Arial"/>
            <w:color w:val="000000"/>
            <w:sz w:val="24"/>
            <w:szCs w:val="24"/>
            <w:lang w:eastAsia="pt-BR"/>
          </w:rPr>
          <w:delText>Rio Branco, Acre _____/_____</w:delText>
        </w:r>
        <w:r w:rsidDel="0015641F">
          <w:rPr>
            <w:rFonts w:eastAsia="Times New Roman" w:cs="Arial"/>
            <w:color w:val="000000"/>
            <w:sz w:val="24"/>
            <w:szCs w:val="24"/>
            <w:lang w:eastAsia="pt-BR"/>
          </w:rPr>
          <w:delText>/</w:delText>
        </w:r>
        <w:r w:rsidRPr="00C91E83" w:rsidDel="0015641F">
          <w:rPr>
            <w:rFonts w:eastAsia="Times New Roman" w:cs="Arial"/>
            <w:color w:val="000000"/>
            <w:sz w:val="24"/>
            <w:szCs w:val="24"/>
            <w:lang w:eastAsia="pt-BR"/>
          </w:rPr>
          <w:delText>_____</w:delText>
        </w:r>
      </w:del>
    </w:p>
    <w:p w14:paraId="4F506F03" w14:textId="16D410D0" w:rsidR="00C91E83" w:rsidDel="0015641F" w:rsidRDefault="00C91E83" w:rsidP="00C91E83">
      <w:pPr>
        <w:spacing w:after="0" w:line="240" w:lineRule="auto"/>
        <w:jc w:val="center"/>
        <w:rPr>
          <w:del w:id="314" w:author="User" w:date="2020-09-01T10:50:00Z"/>
          <w:rFonts w:eastAsia="Times New Roman" w:cs="Arial"/>
          <w:color w:val="000000"/>
          <w:sz w:val="24"/>
          <w:szCs w:val="24"/>
          <w:lang w:eastAsia="pt-BR"/>
        </w:rPr>
      </w:pPr>
    </w:p>
    <w:p w14:paraId="5BBFADF0" w14:textId="6095BCD3" w:rsidR="00C91E83" w:rsidDel="0015641F" w:rsidRDefault="00C91E83" w:rsidP="00C91E83">
      <w:pPr>
        <w:spacing w:after="0" w:line="240" w:lineRule="auto"/>
        <w:jc w:val="center"/>
        <w:rPr>
          <w:del w:id="315" w:author="User" w:date="2020-09-01T10:50:00Z"/>
          <w:rFonts w:eastAsia="Times New Roman" w:cs="Arial"/>
          <w:color w:val="000000"/>
          <w:sz w:val="24"/>
          <w:szCs w:val="24"/>
          <w:lang w:eastAsia="pt-BR"/>
        </w:rPr>
      </w:pPr>
    </w:p>
    <w:p w14:paraId="6380C6F2" w14:textId="7F20742F" w:rsidR="00F67F9C" w:rsidDel="0015641F" w:rsidRDefault="00C91E83" w:rsidP="00C91E83">
      <w:pPr>
        <w:spacing w:after="0" w:line="240" w:lineRule="auto"/>
        <w:jc w:val="center"/>
        <w:rPr>
          <w:del w:id="316" w:author="User" w:date="2020-09-01T10:50:00Z"/>
          <w:rFonts w:eastAsia="Times New Roman" w:cs="Arial"/>
          <w:color w:val="000000"/>
          <w:sz w:val="24"/>
          <w:szCs w:val="24"/>
          <w:lang w:eastAsia="pt-BR"/>
        </w:rPr>
      </w:pPr>
      <w:del w:id="317" w:author="User" w:date="2020-09-01T10:50:00Z">
        <w:r w:rsidRPr="00C91E83" w:rsidDel="0015641F">
          <w:rPr>
            <w:rFonts w:eastAsia="Times New Roman" w:cs="Arial"/>
            <w:noProof/>
            <w:color w:val="000000"/>
            <w:sz w:val="24"/>
            <w:szCs w:val="24"/>
            <w:lang w:eastAsia="pt-BR"/>
          </w:rPr>
          <mc:AlternateContent>
            <mc:Choice Requires="wps">
              <w:drawing>
                <wp:anchor distT="45720" distB="45720" distL="114300" distR="114300" simplePos="0" relativeHeight="251659264" behindDoc="0" locked="0" layoutInCell="1" allowOverlap="1" wp14:anchorId="34D2D807" wp14:editId="17B643C9">
                  <wp:simplePos x="0" y="0"/>
                  <wp:positionH relativeFrom="margin">
                    <wp:align>left</wp:align>
                  </wp:positionH>
                  <wp:positionV relativeFrom="paragraph">
                    <wp:posOffset>706755</wp:posOffset>
                  </wp:positionV>
                  <wp:extent cx="2360930" cy="1404620"/>
                  <wp:effectExtent l="0" t="0" r="2032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07700B" w14:textId="77777777" w:rsidR="0048635C" w:rsidRDefault="0048635C">
                              <w:r>
                                <w:t>RECEBIDO em: _____/_____/_____.</w:t>
                              </w:r>
                            </w:p>
                            <w:p w14:paraId="0D623948" w14:textId="77777777" w:rsidR="0048635C" w:rsidRDefault="0048635C">
                              <w:r>
                                <w:t>Assinatura: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4D2D807" id="_x0000_t202" coordsize="21600,21600" o:spt="202" path="m,l,21600r21600,l21600,xe">
                  <v:stroke joinstyle="miter"/>
                  <v:path gradientshapeok="t" o:connecttype="rect"/>
                </v:shapetype>
                <v:shape id="Caixa de Texto 2" o:spid="_x0000_s1026" type="#_x0000_t202" style="position:absolute;left:0;text-align:left;margin-left:0;margin-top:55.6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">
                  <v:textbox style="mso-fit-shape-to-text:t">
                    <w:txbxContent>
                      <w:p w14:paraId="5907700B" w14:textId="77777777" w:rsidR="0048635C" w:rsidRDefault="0048635C">
                        <w:r>
                          <w:t>RECEBIDO em: _____/_____/_____.</w:t>
                        </w:r>
                      </w:p>
                      <w:p w14:paraId="0D623948" w14:textId="77777777" w:rsidR="0048635C" w:rsidRDefault="0048635C">
                        <w:r>
                          <w:t>Assinatura:</w:t>
                        </w:r>
                      </w:p>
                    </w:txbxContent>
                  </v:textbox>
                  <w10:wrap type="square" anchorx="margin"/>
                </v:shape>
              </w:pict>
            </mc:Fallback>
          </mc:AlternateContent>
        </w:r>
        <w:r w:rsidRPr="00C91E83" w:rsidDel="0015641F">
          <w:rPr>
            <w:rFonts w:eastAsia="Times New Roman" w:cs="Arial"/>
            <w:color w:val="000000"/>
            <w:sz w:val="24"/>
            <w:szCs w:val="24"/>
            <w:lang w:eastAsia="pt-BR"/>
          </w:rPr>
          <w:delText>ASSINATURA</w:delText>
        </w:r>
      </w:del>
    </w:p>
    <w:p w14:paraId="5E5D2E4B" w14:textId="1B1639FE" w:rsidR="00F67F9C" w:rsidDel="0015641F" w:rsidRDefault="00F67F9C">
      <w:pPr>
        <w:rPr>
          <w:del w:id="318" w:author="User" w:date="2020-09-01T10:50:00Z"/>
          <w:rFonts w:eastAsia="Times New Roman" w:cs="Arial"/>
          <w:color w:val="000000"/>
          <w:sz w:val="24"/>
          <w:szCs w:val="24"/>
          <w:lang w:eastAsia="pt-BR"/>
        </w:rPr>
      </w:pPr>
      <w:del w:id="319" w:author="User" w:date="2020-09-01T10:50:00Z">
        <w:r w:rsidDel="0015641F">
          <w:rPr>
            <w:rFonts w:eastAsia="Times New Roman" w:cs="Arial"/>
            <w:color w:val="000000"/>
            <w:sz w:val="24"/>
            <w:szCs w:val="24"/>
            <w:lang w:eastAsia="pt-BR"/>
          </w:rPr>
          <w:br w:type="page"/>
        </w:r>
      </w:del>
    </w:p>
    <w:p w14:paraId="37C5E12B" w14:textId="323E40C4" w:rsidR="00F67F9C" w:rsidRPr="00C43916" w:rsidDel="0015641F" w:rsidRDefault="00F67F9C" w:rsidP="00F67F9C">
      <w:pPr>
        <w:spacing w:line="360" w:lineRule="exact"/>
        <w:jc w:val="center"/>
        <w:rPr>
          <w:del w:id="320" w:author="User" w:date="2020-09-01T10:50:00Z"/>
          <w:b/>
          <w:sz w:val="24"/>
        </w:rPr>
      </w:pPr>
      <w:del w:id="321" w:author="User" w:date="2020-09-01T10:50:00Z">
        <w:r w:rsidRPr="00C43916" w:rsidDel="0015641F">
          <w:rPr>
            <w:b/>
            <w:sz w:val="24"/>
          </w:rPr>
          <w:delText>ANEXO I</w:delText>
        </w:r>
        <w:r w:rsidDel="0015641F">
          <w:rPr>
            <w:b/>
            <w:sz w:val="24"/>
          </w:rPr>
          <w:delText>V</w:delText>
        </w:r>
      </w:del>
    </w:p>
    <w:p w14:paraId="3D5BF401" w14:textId="77777777" w:rsidR="00F67F9C" w:rsidRDefault="00F67F9C" w:rsidP="00F67F9C">
      <w:pPr>
        <w:spacing w:line="360" w:lineRule="exact"/>
        <w:jc w:val="center"/>
        <w:rPr>
          <w:b/>
          <w:sz w:val="24"/>
        </w:rPr>
      </w:pPr>
      <w:r>
        <w:rPr>
          <w:b/>
          <w:sz w:val="24"/>
        </w:rPr>
        <w:t xml:space="preserve">CONTEÚDO </w:t>
      </w:r>
      <w:r w:rsidR="00A3777A">
        <w:rPr>
          <w:b/>
          <w:sz w:val="24"/>
        </w:rPr>
        <w:t xml:space="preserve">PROGRAMÁTICO PARA </w:t>
      </w:r>
      <w:r>
        <w:rPr>
          <w:b/>
          <w:sz w:val="24"/>
        </w:rPr>
        <w:t>A ENTREVISTA</w:t>
      </w:r>
      <w:r w:rsidR="009E1352">
        <w:rPr>
          <w:b/>
          <w:sz w:val="24"/>
        </w:rPr>
        <w:t xml:space="preserve"> </w:t>
      </w:r>
    </w:p>
    <w:p w14:paraId="0BACABD9" w14:textId="77777777" w:rsidR="00F67F9C" w:rsidRDefault="00F67F9C" w:rsidP="00F67F9C">
      <w:pPr>
        <w:spacing w:line="360" w:lineRule="exact"/>
        <w:jc w:val="center"/>
        <w:rPr>
          <w:b/>
          <w:sz w:val="24"/>
        </w:rPr>
      </w:pPr>
    </w:p>
    <w:p w14:paraId="7A49635E" w14:textId="77777777" w:rsidR="00FC5CA4" w:rsidRDefault="00FC5CA4" w:rsidP="00FC5CA4">
      <w:pPr>
        <w:spacing w:line="360" w:lineRule="exact"/>
        <w:rPr>
          <w:b/>
          <w:sz w:val="24"/>
        </w:rPr>
      </w:pPr>
      <w:r>
        <w:rPr>
          <w:b/>
          <w:sz w:val="24"/>
        </w:rPr>
        <w:t>CONTEÚDO COMUM A TODAS AS FUNÇÕES:</w:t>
      </w:r>
    </w:p>
    <w:p w14:paraId="6C760E8C" w14:textId="77777777" w:rsidR="009E1352" w:rsidRDefault="00F67F9C" w:rsidP="009E1352">
      <w:pPr>
        <w:spacing w:line="360" w:lineRule="exact"/>
        <w:jc w:val="both"/>
        <w:rPr>
          <w:sz w:val="24"/>
          <w:szCs w:val="24"/>
        </w:rPr>
      </w:pPr>
      <w:r w:rsidRPr="00A3777A">
        <w:rPr>
          <w:sz w:val="24"/>
          <w:szCs w:val="24"/>
          <w:u w:val="single"/>
        </w:rPr>
        <w:t>Além das atribuições típicas exigidas para a função pretendida</w:t>
      </w:r>
      <w:r>
        <w:rPr>
          <w:sz w:val="24"/>
          <w:szCs w:val="24"/>
        </w:rPr>
        <w:t>, o candidato deverá apresentar domínio</w:t>
      </w:r>
      <w:r w:rsidR="00FC5CA4">
        <w:rPr>
          <w:sz w:val="24"/>
          <w:szCs w:val="24"/>
        </w:rPr>
        <w:t xml:space="preserve"> nas seguintes matérias</w:t>
      </w:r>
      <w:r w:rsidR="006D70FB">
        <w:rPr>
          <w:sz w:val="24"/>
          <w:szCs w:val="24"/>
        </w:rPr>
        <w:t>.</w:t>
      </w:r>
    </w:p>
    <w:p w14:paraId="08190560" w14:textId="77777777" w:rsidR="00FC5CA4" w:rsidRDefault="0049693B" w:rsidP="0049693B">
      <w:pPr>
        <w:spacing w:line="360" w:lineRule="exact"/>
        <w:jc w:val="both"/>
        <w:rPr>
          <w:sz w:val="24"/>
          <w:szCs w:val="24"/>
        </w:rPr>
      </w:pPr>
      <w:r w:rsidRPr="0049693B">
        <w:rPr>
          <w:b/>
          <w:sz w:val="24"/>
          <w:szCs w:val="24"/>
        </w:rPr>
        <w:t>LÍNGUA PORTUGUESA</w:t>
      </w:r>
      <w:r w:rsidRPr="0049693B">
        <w:rPr>
          <w:sz w:val="24"/>
          <w:szCs w:val="24"/>
        </w:rPr>
        <w:t>: 1. Compreensão e interpretação de textos; 2. Coesão e coerência</w:t>
      </w:r>
      <w:r>
        <w:rPr>
          <w:sz w:val="24"/>
          <w:szCs w:val="24"/>
        </w:rPr>
        <w:t xml:space="preserve"> textual; 3. Tipologia textual; 4</w:t>
      </w:r>
      <w:r w:rsidRPr="0049693B">
        <w:rPr>
          <w:sz w:val="24"/>
          <w:szCs w:val="24"/>
        </w:rPr>
        <w:t xml:space="preserve">. Emprego das classes de palavras; </w:t>
      </w:r>
      <w:r>
        <w:rPr>
          <w:sz w:val="24"/>
          <w:szCs w:val="24"/>
        </w:rPr>
        <w:t>5</w:t>
      </w:r>
      <w:r w:rsidRPr="0049693B">
        <w:rPr>
          <w:sz w:val="24"/>
          <w:szCs w:val="24"/>
        </w:rPr>
        <w:t>. Sintaxe da oração e do período;</w:t>
      </w:r>
      <w:r>
        <w:rPr>
          <w:sz w:val="24"/>
          <w:szCs w:val="24"/>
        </w:rPr>
        <w:t xml:space="preserve"> 6</w:t>
      </w:r>
      <w:r w:rsidRPr="0049693B">
        <w:rPr>
          <w:sz w:val="24"/>
          <w:szCs w:val="24"/>
        </w:rPr>
        <w:t xml:space="preserve">. Concordância nominal e verbal; </w:t>
      </w:r>
      <w:r>
        <w:rPr>
          <w:sz w:val="24"/>
          <w:szCs w:val="24"/>
        </w:rPr>
        <w:t>7</w:t>
      </w:r>
      <w:r w:rsidRPr="0049693B">
        <w:rPr>
          <w:sz w:val="24"/>
          <w:szCs w:val="24"/>
        </w:rPr>
        <w:t xml:space="preserve">. Regência nominal e verbal; </w:t>
      </w:r>
      <w:r>
        <w:rPr>
          <w:sz w:val="24"/>
          <w:szCs w:val="24"/>
        </w:rPr>
        <w:t>8</w:t>
      </w:r>
      <w:r w:rsidRPr="0049693B">
        <w:rPr>
          <w:sz w:val="24"/>
          <w:szCs w:val="24"/>
        </w:rPr>
        <w:t xml:space="preserve">. Significação das palavras; </w:t>
      </w:r>
      <w:r>
        <w:rPr>
          <w:sz w:val="24"/>
          <w:szCs w:val="24"/>
        </w:rPr>
        <w:t>9</w:t>
      </w:r>
      <w:r w:rsidRPr="0049693B">
        <w:rPr>
          <w:sz w:val="24"/>
          <w:szCs w:val="24"/>
        </w:rPr>
        <w:t xml:space="preserve">. Flexão Nominal e Verbal; </w:t>
      </w:r>
      <w:r>
        <w:rPr>
          <w:sz w:val="24"/>
          <w:szCs w:val="24"/>
        </w:rPr>
        <w:t>10</w:t>
      </w:r>
      <w:r w:rsidRPr="0049693B">
        <w:rPr>
          <w:sz w:val="24"/>
          <w:szCs w:val="24"/>
        </w:rPr>
        <w:t xml:space="preserve">. Emprego de pronomes; </w:t>
      </w:r>
      <w:r>
        <w:rPr>
          <w:sz w:val="24"/>
          <w:szCs w:val="24"/>
        </w:rPr>
        <w:t>11</w:t>
      </w:r>
      <w:r w:rsidRPr="0049693B">
        <w:rPr>
          <w:sz w:val="24"/>
          <w:szCs w:val="24"/>
        </w:rPr>
        <w:t>. Figuras de Linguagem</w:t>
      </w:r>
      <w:r>
        <w:rPr>
          <w:sz w:val="24"/>
          <w:szCs w:val="24"/>
        </w:rPr>
        <w:t xml:space="preserve">; 12. </w:t>
      </w:r>
      <w:r w:rsidR="00A3777A" w:rsidRPr="00A3777A">
        <w:rPr>
          <w:sz w:val="24"/>
          <w:szCs w:val="24"/>
        </w:rPr>
        <w:t>Significação das palavras e inferência lexical através do contexto</w:t>
      </w:r>
      <w:r w:rsidR="009E1352">
        <w:rPr>
          <w:sz w:val="24"/>
          <w:szCs w:val="24"/>
        </w:rPr>
        <w:t xml:space="preserve">; </w:t>
      </w:r>
    </w:p>
    <w:p w14:paraId="42EFF8BC" w14:textId="77777777" w:rsidR="006D70FB" w:rsidRDefault="009E1352" w:rsidP="006D70FB">
      <w:pPr>
        <w:spacing w:line="360" w:lineRule="exact"/>
        <w:jc w:val="both"/>
        <w:rPr>
          <w:sz w:val="24"/>
          <w:szCs w:val="24"/>
        </w:rPr>
      </w:pPr>
      <w:r w:rsidRPr="009E1352">
        <w:rPr>
          <w:b/>
          <w:sz w:val="24"/>
          <w:szCs w:val="24"/>
        </w:rPr>
        <w:t>MATEMÁTICA BÁSICA</w:t>
      </w:r>
      <w:r w:rsidR="006D70FB">
        <w:rPr>
          <w:b/>
          <w:sz w:val="24"/>
          <w:szCs w:val="24"/>
        </w:rPr>
        <w:t>:</w:t>
      </w:r>
      <w:r>
        <w:rPr>
          <w:sz w:val="24"/>
          <w:szCs w:val="24"/>
        </w:rPr>
        <w:t xml:space="preserve"> </w:t>
      </w:r>
      <w:r w:rsidR="006D70FB">
        <w:rPr>
          <w:sz w:val="24"/>
          <w:szCs w:val="24"/>
        </w:rPr>
        <w:t>1. C</w:t>
      </w:r>
      <w:r>
        <w:rPr>
          <w:sz w:val="24"/>
          <w:szCs w:val="24"/>
        </w:rPr>
        <w:t>ompreensão das o</w:t>
      </w:r>
      <w:r w:rsidRPr="009E1352">
        <w:rPr>
          <w:sz w:val="24"/>
          <w:szCs w:val="24"/>
        </w:rPr>
        <w:t xml:space="preserve">perações com números reais; </w:t>
      </w:r>
      <w:r w:rsidR="006D70FB">
        <w:rPr>
          <w:sz w:val="24"/>
          <w:szCs w:val="24"/>
        </w:rPr>
        <w:t>2. M</w:t>
      </w:r>
      <w:r w:rsidRPr="009E1352">
        <w:rPr>
          <w:sz w:val="24"/>
          <w:szCs w:val="24"/>
        </w:rPr>
        <w:t>ínimo múltiplo comum e máximo divisor comum;</w:t>
      </w:r>
      <w:r>
        <w:rPr>
          <w:sz w:val="24"/>
          <w:szCs w:val="24"/>
        </w:rPr>
        <w:t xml:space="preserve"> </w:t>
      </w:r>
      <w:r w:rsidR="006D70FB">
        <w:rPr>
          <w:sz w:val="24"/>
          <w:szCs w:val="24"/>
        </w:rPr>
        <w:t>3. P</w:t>
      </w:r>
      <w:r w:rsidRPr="009E1352">
        <w:rPr>
          <w:sz w:val="24"/>
          <w:szCs w:val="24"/>
        </w:rPr>
        <w:t>otências e raízes</w:t>
      </w:r>
      <w:r w:rsidR="006D70FB">
        <w:rPr>
          <w:sz w:val="24"/>
          <w:szCs w:val="24"/>
        </w:rPr>
        <w:t>; 4. Razão,</w:t>
      </w:r>
      <w:r w:rsidRPr="009E1352">
        <w:rPr>
          <w:sz w:val="24"/>
          <w:szCs w:val="24"/>
        </w:rPr>
        <w:t xml:space="preserve"> proporção</w:t>
      </w:r>
      <w:r w:rsidR="006D70FB">
        <w:rPr>
          <w:sz w:val="24"/>
          <w:szCs w:val="24"/>
        </w:rPr>
        <w:t xml:space="preserve"> e p</w:t>
      </w:r>
      <w:r w:rsidRPr="009E1352">
        <w:rPr>
          <w:sz w:val="24"/>
          <w:szCs w:val="24"/>
        </w:rPr>
        <w:t xml:space="preserve">orcentagem; </w:t>
      </w:r>
      <w:r w:rsidR="006D70FB">
        <w:rPr>
          <w:sz w:val="24"/>
          <w:szCs w:val="24"/>
        </w:rPr>
        <w:t xml:space="preserve">5. </w:t>
      </w:r>
      <w:r w:rsidRPr="009E1352">
        <w:rPr>
          <w:sz w:val="24"/>
          <w:szCs w:val="24"/>
        </w:rPr>
        <w:t xml:space="preserve">Regra de três simples e composta; </w:t>
      </w:r>
      <w:r w:rsidR="006D70FB">
        <w:rPr>
          <w:sz w:val="24"/>
          <w:szCs w:val="24"/>
        </w:rPr>
        <w:t xml:space="preserve">6. </w:t>
      </w:r>
      <w:r w:rsidRPr="009E1352">
        <w:rPr>
          <w:sz w:val="24"/>
          <w:szCs w:val="24"/>
        </w:rPr>
        <w:t>Média</w:t>
      </w:r>
      <w:r>
        <w:rPr>
          <w:sz w:val="24"/>
          <w:szCs w:val="24"/>
        </w:rPr>
        <w:t xml:space="preserve"> </w:t>
      </w:r>
      <w:r w:rsidRPr="009E1352">
        <w:rPr>
          <w:sz w:val="24"/>
          <w:szCs w:val="24"/>
        </w:rPr>
        <w:t xml:space="preserve">aritmética simples e ponderada; </w:t>
      </w:r>
      <w:r w:rsidR="006D70FB">
        <w:rPr>
          <w:sz w:val="24"/>
          <w:szCs w:val="24"/>
        </w:rPr>
        <w:t>6. S</w:t>
      </w:r>
      <w:r w:rsidRPr="009E1352">
        <w:rPr>
          <w:sz w:val="24"/>
          <w:szCs w:val="24"/>
        </w:rPr>
        <w:t>istema métrico: medidas de tempo, comprimento, superfície e</w:t>
      </w:r>
      <w:r>
        <w:rPr>
          <w:sz w:val="24"/>
          <w:szCs w:val="24"/>
        </w:rPr>
        <w:t xml:space="preserve"> </w:t>
      </w:r>
      <w:r w:rsidRPr="009E1352">
        <w:rPr>
          <w:sz w:val="24"/>
          <w:szCs w:val="24"/>
        </w:rPr>
        <w:t>capacidade; Geometria plana: ângulos, triângulos, quadriláteros, polígonos, circunferência e círculo,</w:t>
      </w:r>
      <w:r>
        <w:rPr>
          <w:sz w:val="24"/>
          <w:szCs w:val="24"/>
        </w:rPr>
        <w:t xml:space="preserve"> cálculo de área</w:t>
      </w:r>
      <w:r w:rsidRPr="009E1352">
        <w:rPr>
          <w:sz w:val="24"/>
          <w:szCs w:val="24"/>
        </w:rPr>
        <w:t xml:space="preserve">; </w:t>
      </w:r>
      <w:r w:rsidR="006D70FB">
        <w:rPr>
          <w:sz w:val="24"/>
          <w:szCs w:val="24"/>
        </w:rPr>
        <w:t xml:space="preserve">7. </w:t>
      </w:r>
      <w:r w:rsidRPr="009E1352">
        <w:rPr>
          <w:sz w:val="24"/>
          <w:szCs w:val="24"/>
        </w:rPr>
        <w:t>Geometria Espacial: poliedros regulares,</w:t>
      </w:r>
      <w:r>
        <w:rPr>
          <w:sz w:val="24"/>
          <w:szCs w:val="24"/>
        </w:rPr>
        <w:t xml:space="preserve"> </w:t>
      </w:r>
      <w:r w:rsidRPr="009E1352">
        <w:rPr>
          <w:sz w:val="24"/>
          <w:szCs w:val="24"/>
        </w:rPr>
        <w:t xml:space="preserve">pirâmides, prismas, cilindros, cones e cálculo de volumes. </w:t>
      </w:r>
      <w:r w:rsidR="006D70FB">
        <w:rPr>
          <w:sz w:val="24"/>
          <w:szCs w:val="24"/>
        </w:rPr>
        <w:t xml:space="preserve">8. </w:t>
      </w:r>
      <w:r w:rsidR="006D70FB" w:rsidRPr="006D70FB">
        <w:rPr>
          <w:sz w:val="24"/>
          <w:szCs w:val="24"/>
        </w:rPr>
        <w:t xml:space="preserve">Probabilidade; </w:t>
      </w:r>
      <w:r w:rsidR="006D70FB">
        <w:rPr>
          <w:sz w:val="24"/>
          <w:szCs w:val="24"/>
        </w:rPr>
        <w:t>9</w:t>
      </w:r>
      <w:r w:rsidR="006D70FB" w:rsidRPr="006D70FB">
        <w:rPr>
          <w:sz w:val="24"/>
          <w:szCs w:val="24"/>
        </w:rPr>
        <w:t>. Conjuntos.</w:t>
      </w:r>
    </w:p>
    <w:p w14:paraId="0B261B5E" w14:textId="77777777" w:rsidR="006D70FB" w:rsidRPr="006D70FB" w:rsidRDefault="006D70FB" w:rsidP="006D70FB">
      <w:pPr>
        <w:spacing w:line="360" w:lineRule="exact"/>
        <w:jc w:val="both"/>
        <w:rPr>
          <w:sz w:val="24"/>
          <w:szCs w:val="24"/>
        </w:rPr>
      </w:pPr>
    </w:p>
    <w:p w14:paraId="4FF49B2C" w14:textId="77777777" w:rsidR="00AA54C0" w:rsidRPr="006D70FB" w:rsidRDefault="00AA54C0" w:rsidP="006D70FB">
      <w:pPr>
        <w:shd w:val="clear" w:color="auto" w:fill="BFBFBF" w:themeFill="background1" w:themeFillShade="BF"/>
        <w:spacing w:line="312" w:lineRule="auto"/>
        <w:ind w:right="20"/>
        <w:jc w:val="both"/>
        <w:rPr>
          <w:b/>
          <w:sz w:val="24"/>
          <w:szCs w:val="24"/>
        </w:rPr>
      </w:pPr>
      <w:r w:rsidRPr="006D70FB">
        <w:rPr>
          <w:b/>
          <w:sz w:val="24"/>
          <w:szCs w:val="24"/>
        </w:rPr>
        <w:t>AUXILIAR DE TOPOGRAFIA, ENCARREGADO DE CAMPO E TOPÓGRAFO PRÁTICO</w:t>
      </w:r>
    </w:p>
    <w:p w14:paraId="75F1BF66" w14:textId="77777777" w:rsidR="00FC5CA4" w:rsidRPr="006D70FB" w:rsidRDefault="00FC5CA4" w:rsidP="006D70FB">
      <w:pPr>
        <w:pStyle w:val="PargrafodaLista"/>
        <w:spacing w:line="312" w:lineRule="auto"/>
        <w:ind w:left="0" w:right="20"/>
        <w:contextualSpacing w:val="0"/>
        <w:jc w:val="both"/>
        <w:rPr>
          <w:sz w:val="24"/>
          <w:szCs w:val="24"/>
        </w:rPr>
      </w:pPr>
      <w:r w:rsidRPr="006D70FB">
        <w:rPr>
          <w:b/>
          <w:sz w:val="24"/>
          <w:szCs w:val="24"/>
        </w:rPr>
        <w:t>CONTEÚDO ESPECÍFICO:</w:t>
      </w:r>
      <w:r w:rsidRPr="006D70FB">
        <w:rPr>
          <w:sz w:val="24"/>
          <w:szCs w:val="24"/>
        </w:rPr>
        <w:t xml:space="preserve"> </w:t>
      </w:r>
      <w:r w:rsidR="006D70FB">
        <w:rPr>
          <w:sz w:val="24"/>
          <w:szCs w:val="24"/>
        </w:rPr>
        <w:t>Será aplicado somente o conteúdo relacionado à função pretendida e àqueles comuns a todas as funções (língua portuguesa e matemática básica).</w:t>
      </w:r>
    </w:p>
    <w:p w14:paraId="564892C8" w14:textId="77777777" w:rsidR="00AA54C0" w:rsidRPr="006D70FB" w:rsidRDefault="00AA54C0" w:rsidP="006D70FB">
      <w:pPr>
        <w:pStyle w:val="PargrafodaLista"/>
        <w:spacing w:line="312" w:lineRule="auto"/>
        <w:ind w:left="0" w:right="20"/>
        <w:contextualSpacing w:val="0"/>
        <w:jc w:val="both"/>
        <w:rPr>
          <w:b/>
          <w:sz w:val="24"/>
          <w:szCs w:val="24"/>
        </w:rPr>
      </w:pPr>
    </w:p>
    <w:p w14:paraId="3933DDB2" w14:textId="77777777" w:rsidR="00F67F9C" w:rsidRPr="006D70FB" w:rsidRDefault="00F67F9C" w:rsidP="006D70FB">
      <w:pPr>
        <w:shd w:val="clear" w:color="auto" w:fill="BFBFBF" w:themeFill="background1" w:themeFillShade="BF"/>
        <w:spacing w:line="312" w:lineRule="auto"/>
        <w:ind w:right="20"/>
        <w:jc w:val="both"/>
        <w:rPr>
          <w:sz w:val="24"/>
          <w:szCs w:val="24"/>
        </w:rPr>
      </w:pPr>
      <w:r w:rsidRPr="006D70FB">
        <w:rPr>
          <w:b/>
          <w:sz w:val="24"/>
          <w:szCs w:val="24"/>
        </w:rPr>
        <w:t>TÉCNICO EM AGRIMENSURA OU EQUIVALENTE</w:t>
      </w:r>
    </w:p>
    <w:p w14:paraId="15CCC3BE" w14:textId="77777777" w:rsidR="00F67F9C" w:rsidRPr="006D70FB" w:rsidRDefault="00F67F9C" w:rsidP="006D70FB">
      <w:pPr>
        <w:pStyle w:val="PargrafodaLista"/>
        <w:spacing w:line="312" w:lineRule="auto"/>
        <w:ind w:left="0" w:right="20"/>
        <w:contextualSpacing w:val="0"/>
        <w:jc w:val="both"/>
        <w:rPr>
          <w:sz w:val="24"/>
          <w:szCs w:val="24"/>
        </w:rPr>
      </w:pPr>
      <w:r w:rsidRPr="006D70FB">
        <w:rPr>
          <w:b/>
          <w:sz w:val="24"/>
          <w:szCs w:val="24"/>
        </w:rPr>
        <w:t>CONTEÚDO</w:t>
      </w:r>
      <w:r w:rsidR="00FC5CA4" w:rsidRPr="006D70FB">
        <w:rPr>
          <w:b/>
          <w:sz w:val="24"/>
          <w:szCs w:val="24"/>
        </w:rPr>
        <w:t xml:space="preserve"> ESPECÍFICO</w:t>
      </w:r>
      <w:r w:rsidRPr="006D70FB">
        <w:rPr>
          <w:sz w:val="24"/>
          <w:szCs w:val="24"/>
        </w:rPr>
        <w:t xml:space="preserve">: </w:t>
      </w:r>
      <w:r w:rsidR="006D70FB" w:rsidRPr="006D70FB">
        <w:rPr>
          <w:sz w:val="24"/>
          <w:szCs w:val="24"/>
        </w:rPr>
        <w:t xml:space="preserve">Planimetria: Generalidades, sistema de coordenadas, superfície de referência, classificação dos erros de observação, escalas, medição de distâncias, medição de direções, orientação, métodos de levantamento planimétrico, erros e tolerâncias, cálculo de áreas, memorial descritivo, </w:t>
      </w:r>
      <w:r w:rsidR="00A63B48">
        <w:rPr>
          <w:sz w:val="24"/>
          <w:szCs w:val="24"/>
        </w:rPr>
        <w:t>normas técnicas, instrumental</w:t>
      </w:r>
      <w:r w:rsidR="006D70FB" w:rsidRPr="006D70FB">
        <w:rPr>
          <w:sz w:val="24"/>
          <w:szCs w:val="24"/>
        </w:rPr>
        <w:t>. Altimetria: Plano de referência, nivelamento geométrico, nivelamento trigonométrico, erros e tolerâncias</w:t>
      </w:r>
      <w:r w:rsidR="00A63B48">
        <w:rPr>
          <w:sz w:val="24"/>
          <w:szCs w:val="24"/>
        </w:rPr>
        <w:t>, normas técnicas, instrumental</w:t>
      </w:r>
      <w:r w:rsidR="006D70FB" w:rsidRPr="006D70FB">
        <w:rPr>
          <w:sz w:val="24"/>
          <w:szCs w:val="24"/>
        </w:rPr>
        <w:t xml:space="preserve">. Planialtimetria: Métodos de levantamento planialtimétrico, erros e tolerâncias, </w:t>
      </w:r>
      <w:r w:rsidR="006D70FB" w:rsidRPr="006D70FB">
        <w:rPr>
          <w:sz w:val="24"/>
          <w:szCs w:val="24"/>
        </w:rPr>
        <w:lastRenderedPageBreak/>
        <w:t xml:space="preserve">traçado de curvas de nível e noções de topologia, traçado de perfis, </w:t>
      </w:r>
      <w:r w:rsidR="00A63B48">
        <w:rPr>
          <w:sz w:val="24"/>
          <w:szCs w:val="24"/>
        </w:rPr>
        <w:t>normas técnicas, instrumental</w:t>
      </w:r>
      <w:r w:rsidR="006D70FB" w:rsidRPr="006D70FB">
        <w:rPr>
          <w:sz w:val="24"/>
          <w:szCs w:val="24"/>
        </w:rPr>
        <w:t>. Desenho topográfico: Normas técnicas, instrumentação analógica e digital, confecção da planta planimétrica e da planta planialtimétrica, p</w:t>
      </w:r>
      <w:r w:rsidR="00A63B48">
        <w:rPr>
          <w:sz w:val="24"/>
          <w:szCs w:val="24"/>
        </w:rPr>
        <w:t>lanta de parcelamento do solo</w:t>
      </w:r>
      <w:r w:rsidR="006D70FB" w:rsidRPr="006D70FB">
        <w:rPr>
          <w:sz w:val="24"/>
          <w:szCs w:val="24"/>
        </w:rPr>
        <w:t>. Parcelamento do solo e urbanização: Projeto de parcelamento, desmembramento e remembramento, finalidade do projeto, normas técnicas, técnicas de locação de loteamento, d</w:t>
      </w:r>
      <w:r w:rsidR="00A63B48">
        <w:rPr>
          <w:sz w:val="24"/>
          <w:szCs w:val="24"/>
        </w:rPr>
        <w:t>esmembramento e remembramento</w:t>
      </w:r>
      <w:r w:rsidR="006D70FB" w:rsidRPr="006D70FB">
        <w:rPr>
          <w:sz w:val="24"/>
          <w:szCs w:val="24"/>
        </w:rPr>
        <w:t xml:space="preserve">. Divisão e demarcação de terras: Métodos de divisão de áreas, projeto de divisão de um imóvel, demarcação de parcelas oriundas de uma divisão, demarcação de linha limítrofe entre duas propriedades. Ação de divisão e demarcação de terras, leis ambientais envolvidas no processo divisório, terras da </w:t>
      </w:r>
      <w:r w:rsidR="00A63B48">
        <w:rPr>
          <w:sz w:val="24"/>
          <w:szCs w:val="24"/>
        </w:rPr>
        <w:t>União, direito de propriedade</w:t>
      </w:r>
      <w:r w:rsidR="006D70FB" w:rsidRPr="006D70FB">
        <w:rPr>
          <w:sz w:val="24"/>
          <w:szCs w:val="24"/>
        </w:rPr>
        <w:t>. Cartografia: Mensuração em uma carta, elementos cartográficos de uma carta, sistema de coordenadas, projeções cartográficas, sistema UTM (Univ</w:t>
      </w:r>
      <w:r w:rsidR="00A63B48">
        <w:rPr>
          <w:sz w:val="24"/>
          <w:szCs w:val="24"/>
        </w:rPr>
        <w:t>ersal Transverso de Mercator)</w:t>
      </w:r>
      <w:r w:rsidR="006D70FB" w:rsidRPr="006D70FB">
        <w:rPr>
          <w:sz w:val="24"/>
          <w:szCs w:val="24"/>
        </w:rPr>
        <w:t>. Geodésia: Conceitos básicos, sistemas de referência, referenciais geodésicos, geometria do elipsóide, sistemas de coordenadas, transporte de coordenadas no sistema UTM e no plano tridimensional, plano topográfico local, transformação entre sistemas geodésicos e topográficos e vice-versa, descrição, fundamentos e aplicações do posici</w:t>
      </w:r>
      <w:r w:rsidR="00A63B48">
        <w:rPr>
          <w:sz w:val="24"/>
          <w:szCs w:val="24"/>
        </w:rPr>
        <w:t>onamento por satélites (GNSS)</w:t>
      </w:r>
      <w:r w:rsidR="006D70FB" w:rsidRPr="006D70FB">
        <w:rPr>
          <w:sz w:val="24"/>
          <w:szCs w:val="24"/>
        </w:rPr>
        <w:t>. Estradas: Reconhecimento, exploração, projeto, classificação das rodovias segundo DNIT, elementos geométricos das estradas, estaqueamento, características técnicas para projeto, curvas horizontais, superelevação, superlargura, curvas verticais, terraplenagem, cálculo de volume, locação do eixo, plataforma e da faixa de domínio da estrada, locação do greide e dos taludes.</w:t>
      </w:r>
    </w:p>
    <w:p w14:paraId="6B7E0DD6" w14:textId="77777777" w:rsidR="00F67F9C" w:rsidRPr="00A957E9" w:rsidRDefault="00F67F9C" w:rsidP="00F67F9C">
      <w:pPr>
        <w:shd w:val="clear" w:color="auto" w:fill="BFBFBF" w:themeFill="background1" w:themeFillShade="BF"/>
        <w:spacing w:line="312" w:lineRule="auto"/>
        <w:ind w:right="20"/>
        <w:jc w:val="both"/>
        <w:rPr>
          <w:b/>
          <w:sz w:val="24"/>
          <w:szCs w:val="24"/>
        </w:rPr>
      </w:pPr>
      <w:r w:rsidRPr="00A957E9">
        <w:rPr>
          <w:b/>
          <w:sz w:val="24"/>
          <w:szCs w:val="24"/>
        </w:rPr>
        <w:t>ARQUITETO</w:t>
      </w:r>
      <w:r w:rsidR="00A63B48">
        <w:rPr>
          <w:b/>
          <w:sz w:val="24"/>
          <w:szCs w:val="24"/>
        </w:rPr>
        <w:t xml:space="preserve"> E URBANISTA</w:t>
      </w:r>
    </w:p>
    <w:p w14:paraId="5DE5C553" w14:textId="77777777" w:rsidR="00F67F9C" w:rsidRDefault="00F67F9C" w:rsidP="00F67F9C">
      <w:pPr>
        <w:pStyle w:val="PargrafodaLista"/>
        <w:spacing w:line="312" w:lineRule="auto"/>
        <w:ind w:left="0" w:right="20"/>
        <w:contextualSpacing w:val="0"/>
        <w:jc w:val="both"/>
        <w:rPr>
          <w:sz w:val="24"/>
          <w:szCs w:val="24"/>
        </w:rPr>
      </w:pPr>
      <w:r>
        <w:rPr>
          <w:b/>
          <w:sz w:val="24"/>
          <w:szCs w:val="24"/>
        </w:rPr>
        <w:t>CONTEÚDO</w:t>
      </w:r>
      <w:r w:rsidR="00A63B48">
        <w:rPr>
          <w:b/>
          <w:sz w:val="24"/>
          <w:szCs w:val="24"/>
        </w:rPr>
        <w:t xml:space="preserve"> ESPECÍFICO</w:t>
      </w:r>
      <w:r w:rsidRPr="008533F7">
        <w:rPr>
          <w:sz w:val="24"/>
          <w:szCs w:val="24"/>
        </w:rPr>
        <w:t xml:space="preserve">: </w:t>
      </w:r>
      <w:r w:rsidR="00A63B48">
        <w:rPr>
          <w:sz w:val="24"/>
          <w:szCs w:val="24"/>
        </w:rPr>
        <w:t xml:space="preserve">PROJETO DE ARQUITETURA: </w:t>
      </w:r>
      <w:r w:rsidR="00A63B48" w:rsidRPr="00A63B48">
        <w:rPr>
          <w:sz w:val="24"/>
          <w:szCs w:val="24"/>
        </w:rPr>
        <w:t>Métodos e técnicas de desenho e projeto. Programação de necessidades físicas das atividades. Estudos de viabilidade técnico-financeira. Informática aplicada à arquitetura. Controle ambiental das edificações (térmico, acústico e luminoso). PROJETOS COMPLEMENTARES: especificação de materiais e serviços e dimensionamento básico. Instalações elétricas e hidrossanitárias. Elevadores. Ventilação/exaustão. Ar condicionado. Telefonia. Prevenção contra incêndio. PROGRAMAÇÃO, CONTROLE E FISCALIZAÇÃO DE OBRAS</w:t>
      </w:r>
      <w:r w:rsidR="00A63B48">
        <w:rPr>
          <w:sz w:val="24"/>
          <w:szCs w:val="24"/>
        </w:rPr>
        <w:t xml:space="preserve">: </w:t>
      </w:r>
      <w:r w:rsidR="00A63B48" w:rsidRPr="00A63B48">
        <w:rPr>
          <w:sz w:val="24"/>
          <w:szCs w:val="24"/>
        </w:rPr>
        <w:t>Orçamento e composição de custos, levantamento de quantitativos, planejamento e controle físico-financeiro. ACOMPANHAMENTO DE OBRAS</w:t>
      </w:r>
      <w:r w:rsidR="00A63B48">
        <w:rPr>
          <w:sz w:val="24"/>
          <w:szCs w:val="24"/>
        </w:rPr>
        <w:t>:</w:t>
      </w:r>
      <w:r w:rsidR="00A63B48" w:rsidRPr="00A63B48">
        <w:rPr>
          <w:sz w:val="24"/>
          <w:szCs w:val="24"/>
        </w:rPr>
        <w:t xml:space="preserve"> Construção e organização do canteiro de obras. Coberturas e impermeabilização. Esquadrias. Pisos e revestimentos. LEGISLAÇÃO E PERÍCIA</w:t>
      </w:r>
      <w:r w:rsidR="00A63B48">
        <w:rPr>
          <w:sz w:val="24"/>
          <w:szCs w:val="24"/>
        </w:rPr>
        <w:t xml:space="preserve">: </w:t>
      </w:r>
      <w:r w:rsidR="00A63B48" w:rsidRPr="00A63B48">
        <w:rPr>
          <w:sz w:val="24"/>
          <w:szCs w:val="24"/>
        </w:rPr>
        <w:t>Normas técnicas, legislação profissional. Legislação ambiental e urbanística. PROJETO DE URBANISMO</w:t>
      </w:r>
      <w:r w:rsidR="00A63B48">
        <w:rPr>
          <w:sz w:val="24"/>
          <w:szCs w:val="24"/>
        </w:rPr>
        <w:t>:</w:t>
      </w:r>
      <w:r w:rsidR="00A63B48" w:rsidRPr="00A63B48">
        <w:rPr>
          <w:sz w:val="24"/>
          <w:szCs w:val="24"/>
        </w:rPr>
        <w:t xml:space="preserve"> Métodos e técnicas de desenho e projeto urbano. Noções de sistema </w:t>
      </w:r>
      <w:r w:rsidR="00A63B48" w:rsidRPr="00A63B48">
        <w:rPr>
          <w:sz w:val="24"/>
          <w:szCs w:val="24"/>
        </w:rPr>
        <w:lastRenderedPageBreak/>
        <w:t>cartográfico e de geoprocessamento. Dimensionamento e programação dos equipamentos públicos e comunitários. Sistema viário (hierarquização, dimensionamento e geometria). Sistemas de infraestrutura de parcelamentos urbanos: energia, pavimentação e saneamento ambiental (drenagem, abastecimento, coleta e tratamento de esgotos, coleta e destinação de resíduos sólidos). PLANEJAMENTO URBANO</w:t>
      </w:r>
      <w:r w:rsidR="00A63B48">
        <w:rPr>
          <w:sz w:val="24"/>
          <w:szCs w:val="24"/>
        </w:rPr>
        <w:t xml:space="preserve">: </w:t>
      </w:r>
      <w:r w:rsidR="00A63B48" w:rsidRPr="00A63B48">
        <w:rPr>
          <w:sz w:val="24"/>
          <w:szCs w:val="24"/>
        </w:rPr>
        <w:t xml:space="preserve">Uso do solo. Gestão urbana e instrumentos de gestão (planos diretores, análise de impactos ambientais urbanos, licenciamento ambiental, instrumentos econômicos e administrativos). Aspectos sociais e econômicos do planejamento urbano. Sustentabilidade urbana (Agenda Habitat e Agenda 21). </w:t>
      </w:r>
      <w:r w:rsidR="00A63B48">
        <w:rPr>
          <w:sz w:val="24"/>
          <w:szCs w:val="24"/>
        </w:rPr>
        <w:t xml:space="preserve">GENERALIDADES: </w:t>
      </w:r>
      <w:r w:rsidR="00A63B48" w:rsidRPr="00A63B48">
        <w:rPr>
          <w:sz w:val="24"/>
          <w:szCs w:val="24"/>
        </w:rPr>
        <w:t>Conhecimentos gerais de planejamento urbano e meio ambiente. Legislação ambiental estadual e federal. Plano de gestão e de conservação de cidades. Conhecimento de AutoCAD, Revit, Sketchup, Lumion; Renderização de Imagens. Código de Obras e Edificações do Município de Rio Branco e Plano Diretor de Rio Branco. Acessibilidade de pessoas portadoras de deficiências a edificações, espaço, mobiliário e equipamentos urbanos - NBR 9050. Lei Federal n.° 6.766/79. Metodologia de Projeto de Arquitetura e de Desenho Urbano. O Conforto humano nas edificações. Industrialização e racionalização das construções. Linguagem e representação do Projeto Arquitetônico.</w:t>
      </w:r>
    </w:p>
    <w:p w14:paraId="52CFE149" w14:textId="77777777" w:rsidR="00F67F9C" w:rsidRPr="00B007E1" w:rsidRDefault="00F67F9C" w:rsidP="00F67F9C">
      <w:pPr>
        <w:spacing w:line="312" w:lineRule="auto"/>
        <w:ind w:right="20"/>
        <w:jc w:val="both"/>
        <w:rPr>
          <w:b/>
          <w:sz w:val="24"/>
          <w:szCs w:val="24"/>
        </w:rPr>
      </w:pPr>
    </w:p>
    <w:p w14:paraId="0C028916" w14:textId="77777777" w:rsidR="00F67F9C" w:rsidRPr="00A957E9" w:rsidRDefault="00F67F9C" w:rsidP="00F67F9C">
      <w:pPr>
        <w:shd w:val="clear" w:color="auto" w:fill="BFBFBF" w:themeFill="background1" w:themeFillShade="BF"/>
        <w:spacing w:line="312" w:lineRule="auto"/>
        <w:ind w:right="20"/>
        <w:jc w:val="both"/>
        <w:rPr>
          <w:b/>
          <w:sz w:val="24"/>
          <w:szCs w:val="24"/>
        </w:rPr>
      </w:pPr>
      <w:r w:rsidRPr="00A957E9">
        <w:rPr>
          <w:b/>
          <w:sz w:val="24"/>
          <w:szCs w:val="24"/>
        </w:rPr>
        <w:t>ENGENHEIRO CIVIL</w:t>
      </w:r>
    </w:p>
    <w:p w14:paraId="5851C31E" w14:textId="77777777" w:rsidR="00F67F9C" w:rsidRDefault="00F67F9C" w:rsidP="006D70FB">
      <w:pPr>
        <w:pStyle w:val="PargrafodaLista"/>
        <w:spacing w:line="312" w:lineRule="auto"/>
        <w:ind w:left="0" w:right="20"/>
        <w:jc w:val="both"/>
        <w:rPr>
          <w:sz w:val="24"/>
          <w:szCs w:val="24"/>
        </w:rPr>
      </w:pPr>
      <w:r>
        <w:rPr>
          <w:b/>
          <w:sz w:val="24"/>
          <w:szCs w:val="24"/>
        </w:rPr>
        <w:t>CONTEÚDO</w:t>
      </w:r>
      <w:r w:rsidR="006D70FB">
        <w:rPr>
          <w:b/>
          <w:sz w:val="24"/>
          <w:szCs w:val="24"/>
        </w:rPr>
        <w:t xml:space="preserve"> </w:t>
      </w:r>
      <w:r w:rsidR="006D70FB" w:rsidRPr="006D70FB">
        <w:rPr>
          <w:b/>
          <w:sz w:val="24"/>
          <w:szCs w:val="24"/>
        </w:rPr>
        <w:t>ESPECÍFICO</w:t>
      </w:r>
      <w:r w:rsidR="006D70FB">
        <w:rPr>
          <w:sz w:val="24"/>
          <w:szCs w:val="24"/>
        </w:rPr>
        <w:t xml:space="preserve">: </w:t>
      </w:r>
      <w:r w:rsidR="00A63B48" w:rsidRPr="00A63B48">
        <w:rPr>
          <w:sz w:val="24"/>
          <w:szCs w:val="24"/>
        </w:rPr>
        <w:t xml:space="preserve">PROGRAMAÇÃO, PLANEJAMENTO, CONTROLE E ACOMPANHAMENTO DE OBRAS: Orçamento e composição de custos, levantamento de quantitativos, planejamento e controle físico-financeiro. Acompanhamento e aplicação de recursos (vistorias, emissão de faturas, controle de materiais). Critérios de medição de obras. BDI e encargos sociais incidentes em orçamentos de obras. Produtividade na construção civil. Orçamento e cronograma de obras públicas. ANÁLISE DE VIABILIDADE E GESTÃO DE PROJETOS: Conceito de projeto, programa e processo. Gerenciamento de escopo, tempo, custos e recursos humanos alocados em projetos. Métricas de desempenho do projeto. Noções de análise de risco. Mitigação de riscos. QUALIDADE: Sistema de gestão da qualidade de obras e certificação de empresas; Planejamento e Orçamento. TOPOGRAFIA: Dados Técnicos para projeto: Levantamento Planialtimétrico, Poligonais, Levantamento Altimétrico, Perfis, Curvas de Nível. Sondagens de reconhecimento do subsolo: tipos e apresentações; Tipo de Solo - Características e Classificação Geral; Muros de Arrimos. EDIFICAÇÕES: Concepção estrutural adequada ao projeto arquitetônico; cargas atuantes; carregamento. Uso e ocupação da terra e do solo urbano. PROJETOS E ELEMENTOS GRÁFICOS NECESSÁRIOS À </w:t>
      </w:r>
      <w:r w:rsidR="00A63B48" w:rsidRPr="00A63B48">
        <w:rPr>
          <w:sz w:val="24"/>
          <w:szCs w:val="24"/>
        </w:rPr>
        <w:lastRenderedPageBreak/>
        <w:t>EXECUÇÃO DE UMA EDIFICAÇÃO: Arquitetônico, estrutural, instalações elétricas e hidráulicas, e outros projetos complementares. FUNDAÇÕES: Escoramentos. Estrutura de concreto; formas; armação; Argamassas; Instalações prediais. Alvenarias. Revestimentos. Esquadrias. Coberturas. Pisos. Impermeabilização Isolamento térmico. MATERIAIS DE CONSTRUÇÃO CIVIL: Aglomerantes - gesso, cal, cimento portland. Agregados; Argamassa; Concreto: dosagem; tecnologia do concreto. Aço Madeira Materiais cerâmicos vidros, Tintas e vernizes. Recebimento e armazenamento de materiais. MECÂNICA DOS SOLOS: Origem, formação e propriedades dos solos. Índices físicos. Pressões nos solos. Prospecção geotécnica. Permeabilidade dos solos; percolação nos solos. Compactação dos solos; compressibilidade dos solos; adensamento nos solos; estimativa de recalques. Resistência ao cisalhamento dos solos. DIMENSIONAMENTO DE CONCRETO ARMADO: Estados limites; aderência; ancoragem e emendas em barras de armação. Dimensionamento de seções retangulares sob flexão. Dimensionamento de seções T. Cisalhamento. Dimensionamento de peças de concreto armado submetidas à torção. Dimensionamento de pilares. Detalhamento de armação em concreto armado. Norma NBR 6118 (2003) - Projeto de estrutura de concreto - procedimentos. INSTALAÇÕES PREDIAIS: Instalações elétricas. Instalações de esgoto. Instalações de telefone e instalações especiais (proteção e vigilância, gás, ar comprimido, vácuo e água quente). GESTÃO DE MANUTENÇÃO PREDIAL: Tipos de manutenção (preditiva, preventiva, corretiva). Engenharia de manutenção. Indicadores de performance de manutenção. Manutenção e gestão de ativos patrimoniais. SEGURANÇA DO TRABALHO: NR 8, NR 10, NR 18, NR 35. PAVIMENTAÇÃO E QUALIFICAÇÃO DE VIAS URBANAS: Pavimentação, Drenagem e Macrodrenagem, Sinalização Viária, Ciclovias e Execução de passeios, de acordo com as normas de acessibilidade. REDES COLETORAS DE ESGOTO E DE ÁGUA: Rede Pública de Esgoto. Estações de Tratamento de Esgoto. Rede Pública de Abastecimento de Água. Estação de Tratamento de Água.</w:t>
      </w:r>
    </w:p>
    <w:p w14:paraId="53B74398" w14:textId="77777777" w:rsidR="006C3F36" w:rsidRPr="00A957E9" w:rsidRDefault="006C3F36" w:rsidP="00F67F9C">
      <w:pPr>
        <w:spacing w:line="312" w:lineRule="auto"/>
        <w:ind w:right="20"/>
        <w:jc w:val="both"/>
        <w:rPr>
          <w:sz w:val="24"/>
          <w:szCs w:val="24"/>
        </w:rPr>
      </w:pPr>
    </w:p>
    <w:p w14:paraId="38A8F510" w14:textId="77777777" w:rsidR="00F67F9C" w:rsidRPr="00A957E9" w:rsidRDefault="00F67F9C" w:rsidP="00F67F9C">
      <w:pPr>
        <w:shd w:val="clear" w:color="auto" w:fill="BFBFBF" w:themeFill="background1" w:themeFillShade="BF"/>
        <w:spacing w:line="312" w:lineRule="auto"/>
        <w:ind w:right="20"/>
        <w:jc w:val="both"/>
        <w:rPr>
          <w:b/>
          <w:sz w:val="24"/>
          <w:szCs w:val="24"/>
        </w:rPr>
      </w:pPr>
      <w:r w:rsidRPr="00A957E9">
        <w:rPr>
          <w:b/>
          <w:sz w:val="24"/>
          <w:szCs w:val="24"/>
        </w:rPr>
        <w:t>ENGENHEIRO ELETRICISTA</w:t>
      </w:r>
    </w:p>
    <w:p w14:paraId="44CE2E4B" w14:textId="77777777" w:rsidR="006C3F36" w:rsidRPr="00A63B48" w:rsidRDefault="00F67F9C" w:rsidP="00A63B48">
      <w:pPr>
        <w:pStyle w:val="PargrafodaLista"/>
        <w:spacing w:line="312" w:lineRule="auto"/>
        <w:ind w:left="0" w:right="20"/>
        <w:contextualSpacing w:val="0"/>
        <w:jc w:val="both"/>
        <w:rPr>
          <w:rFonts w:eastAsia="Times New Roman" w:cs="Arial"/>
          <w:sz w:val="24"/>
          <w:szCs w:val="24"/>
          <w:lang w:eastAsia="pt-BR"/>
        </w:rPr>
      </w:pPr>
      <w:r w:rsidRPr="00A63B48">
        <w:rPr>
          <w:b/>
          <w:sz w:val="24"/>
          <w:szCs w:val="24"/>
        </w:rPr>
        <w:t>CONTEÚDO</w:t>
      </w:r>
      <w:r w:rsidR="00C95FC5" w:rsidRPr="00A63B48">
        <w:rPr>
          <w:b/>
          <w:sz w:val="24"/>
          <w:szCs w:val="24"/>
        </w:rPr>
        <w:t xml:space="preserve"> ESPECÍFICO:</w:t>
      </w:r>
      <w:r w:rsidR="00A63B48">
        <w:rPr>
          <w:b/>
          <w:sz w:val="24"/>
          <w:szCs w:val="24"/>
        </w:rPr>
        <w:t xml:space="preserve"> </w:t>
      </w:r>
      <w:r w:rsidR="00A63B48" w:rsidRPr="00A63B48">
        <w:rPr>
          <w:sz w:val="24"/>
          <w:szCs w:val="24"/>
        </w:rPr>
        <w:t xml:space="preserve">Eletricidade, Circuitos, Medidas Elétricas e Magnéticas, Componentes Elétricos e Eletrônicos, Luminotécnica, Instalações Elétricas. Introdução às instalações elétricas de luz e força em baixa tensão: Generalidades. Geração. Transmissão. Distribuição. Alternativas Energéticas. Conceitos básicos necessários aos projetos e à execução das instalações elétricas: Preliminares. Composição da Matéria. Carga Elétrica. Corrente Elétrica. Diferença de Potencial ou Tensão. Resistências Elétricas. Lei de Ohm. </w:t>
      </w:r>
      <w:r w:rsidR="00A63B48" w:rsidRPr="00A63B48">
        <w:rPr>
          <w:sz w:val="24"/>
          <w:szCs w:val="24"/>
        </w:rPr>
        <w:lastRenderedPageBreak/>
        <w:t xml:space="preserve">Circuitos Séries. Circuitos Paralelos. Circuitos Mistos. Lei de Kirchhoff. Potência e Energia Elétrica. Medidores de Potência. Medidores de Energia. Economia de Energia Elétrica. Cálculo Matemático de Energia. Noções de Magnetismo e Campo Magnético. Geração de F.E.M.. Indução Eletromagnética. Força Eletromotriz. Corrente Contínua e Corrente Alternada. Circuitos de Corrente Alternada em Regime Permanente. Circuitos Monofásicos e Trifásicos. Fator de Potência. Ligação em Triângulo e em Estrela. Projeto das instalações elétricas: Símbolos Utilizados. Carga dos Pontos de Utilização. Previsão da Carga de Iluminação e Pontos de Tomada. Divisão das Instalações. Dispositivos de Comando dos Circuitos. Linhas Elétricas. Dimensionamento dos Condutores pela Queda de Tensão Admissível. Fator de Demanda. Fator de Diversidade. Eletrodutos. Dispositivos de Seccionamento, Proteção e Aterramento: Prescrições Comuns. Chaves de Faca com Porta-fusíveis. Disjuntores em Caixa Moldada para Correntes Nominais de 5 a 100 A. Proteção contra corrente de Sobrecarga. Proteção contra corrente de Curto-circuito. Coordenação e Seletividade de Proteção. Os Dispositivos Diferencialresiduais (DR). Dispositivos de Proteção contra Sobretensões. Sistema de Aterramento. Tensões. Luminotécnica: Lâmpadas e Luminárias. Iluminação Incandescente. Iluminação Fluorescente. Iluminação a Vapor de Mercúrio. Outros Tipos de Iluminação. Comparação entre os Diversos Tipos de Lâmpadas. Grandezas e Fundamentos da Luminotécnica. Métodos de Cálculo de Iluminação. Método dos Lumens. Método das Cavidades Zonais. Método de Ponto por Ponto. Iluminação de Ruas - Regras Práticas. Instalações para Força Motriz e Serviços de Segurança. Instalações de Motores. Instalações. Elétricas para Serviços de Segurança. Transmissão de Dados, Circuitos de Comando e Sinalização. Transmissão por Fibra Ótica. Sistema contra Roubo em Residências. Sistema de Boias em Reservatórios. Comandos por Sistema Infravermelho. Comando da Iluminação por Células Fotoelétricas. Instalações de Para-raios Prediais. Generalidades sobre os Raios. Sistemas de Proteção contra Descargas Atmosféricas. Descidas. Critérios da Norma Brasileira - NBR5419/2005. Materiais Utilizados em Sistemas de Proteção contra Descargas Atmosféricas - SPDA. Exemplos de Instalações de Para-raios. Correção do Fator de Potência e Instalação de Capacitores: Generalidades. Fundamentos Teóricos. Significado do Fator de Potência. Fator de Potência de uma Instalação com Diversas Cargas. Correção do Fator de Potência. Regulamentação para Fornecimento de Energia Reativa. Causas do Baixo Fator de Potência. Localização dos Capacitores. Capacitores Junto às Grandes Cargas Indutivas. Capacitores no Secundário dos Transformadores. Níveis Admissíveis Máximos de Tensão e de Corrente. Dispositivos de Manobra e Proteção dos Capacitores. Capacidade de Corrente dos Condutores. Liberação de Capacidade do Sistema. Bancos Automáticos de Capacitores. </w:t>
      </w:r>
      <w:r w:rsidR="00A63B48" w:rsidRPr="00A63B48">
        <w:rPr>
          <w:sz w:val="24"/>
          <w:szCs w:val="24"/>
        </w:rPr>
        <w:lastRenderedPageBreak/>
        <w:t>Harmônicos 3 Capacitores. Instalação de Capacitores no Lado de Alta Tensão. Estudo de Correção do Fator de Potência. Dados para os Projetos. Técnica da Execução das Instalações Elétricas: Prescrições para Instalações. Entrada de Energia Elétrica nos Prédios em Baixa Tensão: Disposições Gerais do Fornecimento em BT para Algumas Concessionárias. Terminologia e Definições. Solicitação de Fornecimento. Preceitos Básicos para Definição do Tipo de Atendimento e Projeto de Entrada de Serviço. Como Dimensionar a Demanda de Entrada. Projeto de uma Subestação Abaixadora do Tipo Abrigada: Generalidades. Estudo das Cargas. Demanda Provável. Critérios para Ligação em Alta Tensão. Dados para o Projeto da Subestação. Exemplo de um Projeto de Subestação. Cálculo da Corrente de Curto-circuito resumível de Subestações Abrigadas. Uso de Equipamentos de Produção Individual, EPIs. Procedimentos de Segurança. Orçamentação. Graus do Orçamento. Levantamento de Quantidades. Composição de Custos. Custo da Mão-de-Obra. Custo de Material. Custo de Equipamento. Elementos de Terraplenagem. Curva ABC. Custo Indireto. Lucro e Impostos. Preço de Venda e BDI. Desbalanceamento. Licitação (Lei Federal 8.666/93).</w:t>
      </w:r>
    </w:p>
    <w:sectPr w:rsidR="006C3F36" w:rsidRPr="00A63B48" w:rsidSect="00AC7143">
      <w:headerReference w:type="default" r:id="rId9"/>
      <w:footerReference w:type="default" r:id="rId10"/>
      <w:pgSz w:w="11906" w:h="16838"/>
      <w:pgMar w:top="1701" w:right="1134" w:bottom="1134"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003C5" w14:textId="77777777" w:rsidR="008A3D03" w:rsidRDefault="008A3D03" w:rsidP="005C03BF">
      <w:pPr>
        <w:spacing w:after="0" w:line="240" w:lineRule="auto"/>
      </w:pPr>
      <w:r>
        <w:separator/>
      </w:r>
    </w:p>
  </w:endnote>
  <w:endnote w:type="continuationSeparator" w:id="0">
    <w:p w14:paraId="6554CC3C" w14:textId="77777777" w:rsidR="008A3D03" w:rsidRDefault="008A3D03" w:rsidP="005C0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swiss"/>
    <w:pitch w:val="variable"/>
    <w:sig w:usb0="00000000" w:usb1="E9FFFFFF" w:usb2="0000003F" w:usb3="00000000" w:csb0="603F01FF" w:csb1="FFFF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205421"/>
      <w:docPartObj>
        <w:docPartGallery w:val="Page Numbers (Bottom of Page)"/>
        <w:docPartUnique/>
      </w:docPartObj>
    </w:sdtPr>
    <w:sdtContent>
      <w:p w14:paraId="41F9B33F" w14:textId="7793FF23" w:rsidR="0048635C" w:rsidRDefault="0048635C">
        <w:pPr>
          <w:pStyle w:val="Rodap"/>
          <w:jc w:val="right"/>
        </w:pPr>
        <w:r>
          <w:fldChar w:fldCharType="begin"/>
        </w:r>
        <w:r>
          <w:instrText>PAGE   \* MERGEFORMAT</w:instrText>
        </w:r>
        <w:r>
          <w:fldChar w:fldCharType="separate"/>
        </w:r>
        <w:r w:rsidR="00D44842">
          <w:rPr>
            <w:noProof/>
          </w:rPr>
          <w:t>15</w:t>
        </w:r>
        <w:r>
          <w:fldChar w:fldCharType="end"/>
        </w:r>
      </w:p>
      <w:p w14:paraId="235E44FD" w14:textId="77777777" w:rsidR="0048635C" w:rsidRDefault="0048635C" w:rsidP="005C03BF">
        <w:pPr>
          <w:pStyle w:val="Rodap"/>
          <w:pBdr>
            <w:top w:val="single" w:sz="12" w:space="1" w:color="FF0000"/>
          </w:pBdr>
        </w:pPr>
        <w:r>
          <w:rPr>
            <w:rFonts w:ascii="Arial" w:hAnsi="Arial" w:cs="Arial"/>
            <w:sz w:val="16"/>
            <w:szCs w:val="16"/>
          </w:rPr>
          <w:t xml:space="preserve">   </w:t>
        </w:r>
      </w:p>
      <w:p w14:paraId="7289743A" w14:textId="77777777" w:rsidR="0048635C" w:rsidRDefault="0048635C" w:rsidP="005C03BF">
        <w:pPr>
          <w:pStyle w:val="Rodap"/>
        </w:pPr>
        <w:r>
          <w:rPr>
            <w:rFonts w:ascii="Arial Unicode MS" w:eastAsia="Arial Unicode MS" w:hAnsi="Arial Unicode MS" w:cs="Arial Unicode MS"/>
            <w:b/>
            <w:noProof/>
            <w:szCs w:val="16"/>
            <w:lang w:eastAsia="pt-BR"/>
          </w:rPr>
          <mc:AlternateContent>
            <mc:Choice Requires="wps">
              <w:drawing>
                <wp:anchor distT="0" distB="0" distL="114300" distR="114300" simplePos="0" relativeHeight="251659264" behindDoc="0" locked="0" layoutInCell="1" allowOverlap="1" wp14:anchorId="311D4A1C" wp14:editId="4BB0CF24">
                  <wp:simplePos x="0" y="0"/>
                  <wp:positionH relativeFrom="column">
                    <wp:posOffset>3451860</wp:posOffset>
                  </wp:positionH>
                  <wp:positionV relativeFrom="paragraph">
                    <wp:posOffset>13970</wp:posOffset>
                  </wp:positionV>
                  <wp:extent cx="2792730" cy="487045"/>
                  <wp:effectExtent l="4445" t="3175" r="3175"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48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8D454" w14:textId="77777777" w:rsidR="0048635C" w:rsidRPr="002A5FD4" w:rsidRDefault="0048635C" w:rsidP="005C03BF">
                              <w:pPr>
                                <w:spacing w:after="0" w:line="240" w:lineRule="auto"/>
                                <w:rPr>
                                  <w:rFonts w:ascii="Arial" w:hAnsi="Arial" w:cs="Arial"/>
                                  <w:sz w:val="18"/>
                                  <w:szCs w:val="18"/>
                                </w:rPr>
                              </w:pPr>
                              <w:r>
                                <w:rPr>
                                  <w:rFonts w:ascii="Arial" w:hAnsi="Arial" w:cs="Arial"/>
                                  <w:sz w:val="18"/>
                                  <w:szCs w:val="18"/>
                                </w:rPr>
                                <w:t>Rua Floriano Peixoto , nº 460</w:t>
                              </w:r>
                            </w:p>
                            <w:p w14:paraId="47A6770D" w14:textId="77777777" w:rsidR="0048635C" w:rsidRPr="002A5FD4" w:rsidRDefault="0048635C" w:rsidP="005C03BF">
                              <w:pPr>
                                <w:spacing w:after="0" w:line="240" w:lineRule="auto"/>
                                <w:rPr>
                                  <w:rFonts w:ascii="Arial" w:hAnsi="Arial" w:cs="Arial"/>
                                  <w:sz w:val="18"/>
                                  <w:szCs w:val="18"/>
                                </w:rPr>
                              </w:pPr>
                              <w:r w:rsidRPr="002A5FD4">
                                <w:rPr>
                                  <w:rFonts w:ascii="Arial" w:hAnsi="Arial" w:cs="Arial"/>
                                  <w:sz w:val="18"/>
                                  <w:szCs w:val="18"/>
                                </w:rPr>
                                <w:t xml:space="preserve">B: </w:t>
                              </w:r>
                              <w:r>
                                <w:rPr>
                                  <w:rFonts w:ascii="Arial" w:hAnsi="Arial" w:cs="Arial"/>
                                  <w:sz w:val="18"/>
                                  <w:szCs w:val="18"/>
                                </w:rPr>
                                <w:t>Base  Tel. (68) 3222. 7867</w:t>
                              </w:r>
                              <w:r w:rsidRPr="002A5FD4">
                                <w:rPr>
                                  <w:rFonts w:ascii="Arial" w:hAnsi="Arial" w:cs="Arial"/>
                                  <w:sz w:val="18"/>
                                  <w:szCs w:val="18"/>
                                </w:rPr>
                                <w:t xml:space="preserve">  Rio Branco – AC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1D4A1C" id="_x0000_t202" coordsize="21600,21600" o:spt="202" path="m,l,21600r21600,l21600,xe">
                  <v:stroke joinstyle="miter"/>
                  <v:path gradientshapeok="t" o:connecttype="rect"/>
                </v:shapetype>
                <v:shape id="Caixa de Texto 5" o:spid="_x0000_s1027" type="#_x0000_t202" style="position:absolute;margin-left:271.8pt;margin-top:1.1pt;width:219.9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" stroked="f">
                  <v:textbox>
                    <w:txbxContent>
                      <w:p w14:paraId="6368D454" w14:textId="77777777" w:rsidR="0048635C" w:rsidRPr="002A5FD4" w:rsidRDefault="0048635C" w:rsidP="005C03BF">
                        <w:pPr>
                          <w:spacing w:after="0" w:line="240" w:lineRule="auto"/>
                          <w:rPr>
                            <w:rFonts w:ascii="Arial" w:hAnsi="Arial" w:cs="Arial"/>
                            <w:sz w:val="18"/>
                            <w:szCs w:val="18"/>
                          </w:rPr>
                        </w:pPr>
                        <w:r>
                          <w:rPr>
                            <w:rFonts w:ascii="Arial" w:hAnsi="Arial" w:cs="Arial"/>
                            <w:sz w:val="18"/>
                            <w:szCs w:val="18"/>
                          </w:rPr>
                          <w:t>Rua Floriano Peixoto , nº 460</w:t>
                        </w:r>
                      </w:p>
                      <w:p w14:paraId="47A6770D" w14:textId="77777777" w:rsidR="0048635C" w:rsidRPr="002A5FD4" w:rsidRDefault="0048635C" w:rsidP="005C03BF">
                        <w:pPr>
                          <w:spacing w:after="0" w:line="240" w:lineRule="auto"/>
                          <w:rPr>
                            <w:rFonts w:ascii="Arial" w:hAnsi="Arial" w:cs="Arial"/>
                            <w:sz w:val="18"/>
                            <w:szCs w:val="18"/>
                          </w:rPr>
                        </w:pPr>
                        <w:r w:rsidRPr="002A5FD4">
                          <w:rPr>
                            <w:rFonts w:ascii="Arial" w:hAnsi="Arial" w:cs="Arial"/>
                            <w:sz w:val="18"/>
                            <w:szCs w:val="18"/>
                          </w:rPr>
                          <w:t xml:space="preserve">B: </w:t>
                        </w:r>
                        <w:r>
                          <w:rPr>
                            <w:rFonts w:ascii="Arial" w:hAnsi="Arial" w:cs="Arial"/>
                            <w:sz w:val="18"/>
                            <w:szCs w:val="18"/>
                          </w:rPr>
                          <w:t>Base  Tel. (68) 3222. 7867</w:t>
                        </w:r>
                        <w:r w:rsidRPr="002A5FD4">
                          <w:rPr>
                            <w:rFonts w:ascii="Arial" w:hAnsi="Arial" w:cs="Arial"/>
                            <w:sz w:val="18"/>
                            <w:szCs w:val="18"/>
                          </w:rPr>
                          <w:t xml:space="preserve">  Rio Branco – AC</w:t>
                        </w:r>
                      </w:p>
                    </w:txbxContent>
                  </v:textbox>
                </v:shape>
              </w:pict>
            </mc:Fallback>
          </mc:AlternateContent>
        </w:r>
      </w:p>
      <w:p w14:paraId="1E3CB881" w14:textId="77777777" w:rsidR="0048635C" w:rsidRDefault="0048635C" w:rsidP="005C03BF">
        <w:pPr>
          <w:pStyle w:val="Rodap"/>
          <w:jc w:val="right"/>
        </w:pPr>
      </w:p>
      <w:p w14:paraId="1A7EE1D7" w14:textId="77777777" w:rsidR="0048635C" w:rsidRDefault="0048635C">
        <w:pPr>
          <w:pStyle w:val="Rodap"/>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4DFC5" w14:textId="77777777" w:rsidR="008A3D03" w:rsidRDefault="008A3D03" w:rsidP="005C03BF">
      <w:pPr>
        <w:spacing w:after="0" w:line="240" w:lineRule="auto"/>
      </w:pPr>
      <w:r>
        <w:separator/>
      </w:r>
    </w:p>
  </w:footnote>
  <w:footnote w:type="continuationSeparator" w:id="0">
    <w:p w14:paraId="2DD3B5E4" w14:textId="77777777" w:rsidR="008A3D03" w:rsidRDefault="008A3D03" w:rsidP="005C0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5900" w14:textId="77777777" w:rsidR="0048635C" w:rsidRPr="005C03BF" w:rsidRDefault="0048635C" w:rsidP="005C03BF">
    <w:pPr>
      <w:pStyle w:val="Cabealho"/>
      <w:jc w:val="center"/>
      <w:rPr>
        <w:rFonts w:ascii="Arial" w:eastAsia="Times New Roman" w:hAnsi="Arial" w:cs="Arial"/>
        <w:sz w:val="20"/>
        <w:szCs w:val="20"/>
        <w:lang w:eastAsia="pt-BR"/>
      </w:rPr>
    </w:pPr>
    <w:r w:rsidRPr="005C03BF">
      <w:rPr>
        <w:rFonts w:ascii="Arial" w:eastAsia="Times New Roman" w:hAnsi="Arial" w:cs="Arial"/>
        <w:sz w:val="20"/>
        <w:szCs w:val="20"/>
        <w:lang w:eastAsia="pt-BR"/>
      </w:rPr>
      <w:object w:dxaOrig="1740" w:dyaOrig="2760" w14:anchorId="3796D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62.25pt">
          <v:imagedata r:id="rId1" o:title=""/>
        </v:shape>
        <o:OLEObject Type="Embed" ProgID="MS_ClipArt_Gallery.5" ShapeID="_x0000_i1025" DrawAspect="Content" ObjectID="_1660464977" r:id="rId2"/>
      </w:object>
    </w:r>
    <w:r w:rsidRPr="005C03BF">
      <w:rPr>
        <w:rFonts w:ascii="Arial" w:eastAsia="Times New Roman" w:hAnsi="Arial" w:cs="Arial"/>
        <w:sz w:val="20"/>
        <w:szCs w:val="20"/>
        <w:lang w:eastAsia="pt-BR"/>
      </w:rPr>
      <w:t xml:space="preserve"> </w:t>
    </w:r>
  </w:p>
  <w:p w14:paraId="5AA423AC" w14:textId="77777777" w:rsidR="0048635C" w:rsidRPr="005C03BF" w:rsidRDefault="0048635C" w:rsidP="005C03BF">
    <w:pPr>
      <w:keepNext/>
      <w:spacing w:after="0" w:line="240" w:lineRule="auto"/>
      <w:jc w:val="center"/>
      <w:outlineLvl w:val="3"/>
      <w:rPr>
        <w:rFonts w:ascii="Arial" w:eastAsia="Times New Roman" w:hAnsi="Arial" w:cs="Arial"/>
        <w:b/>
        <w:szCs w:val="20"/>
        <w:lang w:eastAsia="pt-BR"/>
      </w:rPr>
    </w:pPr>
    <w:r w:rsidRPr="005C03BF">
      <w:rPr>
        <w:rFonts w:ascii="Arial" w:eastAsia="Times New Roman" w:hAnsi="Arial" w:cs="Arial"/>
        <w:b/>
        <w:szCs w:val="20"/>
        <w:lang w:eastAsia="pt-BR"/>
      </w:rPr>
      <w:t>PREFEITURA MUNICIPAL DE RIO BRANCO</w:t>
    </w:r>
  </w:p>
  <w:p w14:paraId="65F9730B" w14:textId="77777777" w:rsidR="0048635C" w:rsidRPr="005C03BF" w:rsidRDefault="0048635C" w:rsidP="005C03BF">
    <w:pPr>
      <w:keepNext/>
      <w:pBdr>
        <w:bottom w:val="single" w:sz="12" w:space="1" w:color="FF0000"/>
      </w:pBdr>
      <w:spacing w:after="0" w:line="240" w:lineRule="auto"/>
      <w:jc w:val="center"/>
      <w:outlineLvl w:val="3"/>
      <w:rPr>
        <w:rFonts w:ascii="Arial" w:eastAsia="Times New Roman" w:hAnsi="Arial" w:cs="Arial"/>
        <w:b/>
        <w:sz w:val="20"/>
        <w:szCs w:val="20"/>
        <w:lang w:eastAsia="pt-BR"/>
      </w:rPr>
    </w:pPr>
    <w:r w:rsidRPr="005C03BF">
      <w:rPr>
        <w:rFonts w:ascii="Arial" w:eastAsia="Times New Roman" w:hAnsi="Arial" w:cs="Arial"/>
        <w:b/>
        <w:szCs w:val="20"/>
        <w:lang w:eastAsia="pt-BR"/>
      </w:rPr>
      <w:t>SECRETARIA MUNICIPAL DE INFRAESTRUTURA E MOBILIDADE URBANA – SEINFRA</w:t>
    </w:r>
  </w:p>
  <w:p w14:paraId="2DBF6CFA" w14:textId="77777777" w:rsidR="0048635C" w:rsidRDefault="004863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81C"/>
    <w:multiLevelType w:val="multilevel"/>
    <w:tmpl w:val="482E8A3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4BD0513"/>
    <w:multiLevelType w:val="hybridMultilevel"/>
    <w:tmpl w:val="AB1CD312"/>
    <w:lvl w:ilvl="0" w:tplc="22A228F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7A43B3"/>
    <w:multiLevelType w:val="hybridMultilevel"/>
    <w:tmpl w:val="CE8C71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545664"/>
    <w:multiLevelType w:val="multilevel"/>
    <w:tmpl w:val="8D0466B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D2A30AC"/>
    <w:multiLevelType w:val="multilevel"/>
    <w:tmpl w:val="C6C0702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3B4403"/>
    <w:multiLevelType w:val="hybridMultilevel"/>
    <w:tmpl w:val="748EFA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7D3443"/>
    <w:multiLevelType w:val="multilevel"/>
    <w:tmpl w:val="4300B98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4561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891E73"/>
    <w:multiLevelType w:val="multilevel"/>
    <w:tmpl w:val="7B12D6F8"/>
    <w:lvl w:ilvl="0">
      <w:start w:val="1"/>
      <w:numFmt w:val="decimal"/>
      <w:lvlText w:val="%1."/>
      <w:lvlJc w:val="left"/>
      <w:pPr>
        <w:ind w:left="390" w:hanging="390"/>
      </w:pPr>
      <w:rPr>
        <w:rFonts w:hint="default"/>
        <w:b/>
        <w:sz w:val="24"/>
        <w:szCs w:val="24"/>
      </w:rPr>
    </w:lvl>
    <w:lvl w:ilvl="1">
      <w:start w:val="1"/>
      <w:numFmt w:val="decimal"/>
      <w:lvlText w:val="%1.%2."/>
      <w:lvlJc w:val="left"/>
      <w:pPr>
        <w:ind w:left="390" w:hanging="390"/>
      </w:pPr>
      <w:rPr>
        <w:rFonts w:hint="default"/>
        <w:b/>
        <w:sz w:val="24"/>
        <w:szCs w:val="24"/>
      </w:rPr>
    </w:lvl>
    <w:lvl w:ilvl="2">
      <w:start w:val="1"/>
      <w:numFmt w:val="decimal"/>
      <w:lvlText w:val="%1.%2.%3."/>
      <w:lvlJc w:val="left"/>
      <w:pPr>
        <w:ind w:left="720" w:hanging="72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1080" w:hanging="108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440" w:hanging="1440"/>
      </w:pPr>
      <w:rPr>
        <w:rFonts w:hint="default"/>
        <w:b/>
        <w:sz w:val="21"/>
      </w:rPr>
    </w:lvl>
    <w:lvl w:ilvl="8">
      <w:start w:val="1"/>
      <w:numFmt w:val="decimal"/>
      <w:lvlText w:val="%1.%2.%3.%4.%5.%6.%7.%8.%9."/>
      <w:lvlJc w:val="left"/>
      <w:pPr>
        <w:ind w:left="1440" w:hanging="1440"/>
      </w:pPr>
      <w:rPr>
        <w:rFonts w:hint="default"/>
        <w:b/>
        <w:sz w:val="21"/>
      </w:rPr>
    </w:lvl>
  </w:abstractNum>
  <w:abstractNum w:abstractNumId="9" w15:restartNumberingAfterBreak="0">
    <w:nsid w:val="22804384"/>
    <w:multiLevelType w:val="hybridMultilevel"/>
    <w:tmpl w:val="89EC862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252040"/>
    <w:multiLevelType w:val="hybridMultilevel"/>
    <w:tmpl w:val="033218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AB652C"/>
    <w:multiLevelType w:val="multilevel"/>
    <w:tmpl w:val="03C87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0243AC"/>
    <w:multiLevelType w:val="multilevel"/>
    <w:tmpl w:val="14F091F2"/>
    <w:lvl w:ilvl="0">
      <w:start w:val="1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2E842D49"/>
    <w:multiLevelType w:val="multilevel"/>
    <w:tmpl w:val="11622A70"/>
    <w:lvl w:ilvl="0">
      <w:start w:val="10"/>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2EE11877"/>
    <w:multiLevelType w:val="hybridMultilevel"/>
    <w:tmpl w:val="533CBB72"/>
    <w:lvl w:ilvl="0" w:tplc="7D3271D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981554"/>
    <w:multiLevelType w:val="hybridMultilevel"/>
    <w:tmpl w:val="F132C0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022BAC"/>
    <w:multiLevelType w:val="multilevel"/>
    <w:tmpl w:val="FFC00D02"/>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37101F8D"/>
    <w:multiLevelType w:val="multilevel"/>
    <w:tmpl w:val="D444CA8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3F987185"/>
    <w:multiLevelType w:val="hybridMultilevel"/>
    <w:tmpl w:val="B770F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9F45F7"/>
    <w:multiLevelType w:val="multilevel"/>
    <w:tmpl w:val="9E20CE86"/>
    <w:lvl w:ilvl="0">
      <w:start w:val="1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483F664E"/>
    <w:multiLevelType w:val="multilevel"/>
    <w:tmpl w:val="3ACE4A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7A36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A9168E"/>
    <w:multiLevelType w:val="hybridMultilevel"/>
    <w:tmpl w:val="EA26320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4D11658"/>
    <w:multiLevelType w:val="hybridMultilevel"/>
    <w:tmpl w:val="285A8C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636F8D"/>
    <w:multiLevelType w:val="hybridMultilevel"/>
    <w:tmpl w:val="6DBE763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0777260"/>
    <w:multiLevelType w:val="multilevel"/>
    <w:tmpl w:val="3ACE4A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FB5082"/>
    <w:multiLevelType w:val="hybridMultilevel"/>
    <w:tmpl w:val="57C495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3796D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C777ED"/>
    <w:multiLevelType w:val="hybridMultilevel"/>
    <w:tmpl w:val="96CCA2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A78549A"/>
    <w:multiLevelType w:val="hybridMultilevel"/>
    <w:tmpl w:val="A9F820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BEB662D"/>
    <w:multiLevelType w:val="multilevel"/>
    <w:tmpl w:val="04BCE41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6D2C0AF7"/>
    <w:multiLevelType w:val="hybridMultilevel"/>
    <w:tmpl w:val="92C880F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E796C29"/>
    <w:multiLevelType w:val="multilevel"/>
    <w:tmpl w:val="7D5244E6"/>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BF0CF1"/>
    <w:multiLevelType w:val="multilevel"/>
    <w:tmpl w:val="3ACE4A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D56C21"/>
    <w:multiLevelType w:val="hybridMultilevel"/>
    <w:tmpl w:val="1EFC153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7"/>
  </w:num>
  <w:num w:numId="3">
    <w:abstractNumId w:val="11"/>
  </w:num>
  <w:num w:numId="4">
    <w:abstractNumId w:val="6"/>
  </w:num>
  <w:num w:numId="5">
    <w:abstractNumId w:val="32"/>
  </w:num>
  <w:num w:numId="6">
    <w:abstractNumId w:val="21"/>
  </w:num>
  <w:num w:numId="7">
    <w:abstractNumId w:val="33"/>
  </w:num>
  <w:num w:numId="8">
    <w:abstractNumId w:val="20"/>
  </w:num>
  <w:num w:numId="9">
    <w:abstractNumId w:val="7"/>
  </w:num>
  <w:num w:numId="10">
    <w:abstractNumId w:val="25"/>
  </w:num>
  <w:num w:numId="11">
    <w:abstractNumId w:val="31"/>
  </w:num>
  <w:num w:numId="12">
    <w:abstractNumId w:val="2"/>
  </w:num>
  <w:num w:numId="13">
    <w:abstractNumId w:val="5"/>
  </w:num>
  <w:num w:numId="14">
    <w:abstractNumId w:val="15"/>
  </w:num>
  <w:num w:numId="15">
    <w:abstractNumId w:val="9"/>
  </w:num>
  <w:num w:numId="16">
    <w:abstractNumId w:val="34"/>
  </w:num>
  <w:num w:numId="17">
    <w:abstractNumId w:val="10"/>
  </w:num>
  <w:num w:numId="18">
    <w:abstractNumId w:val="29"/>
  </w:num>
  <w:num w:numId="19">
    <w:abstractNumId w:val="18"/>
  </w:num>
  <w:num w:numId="20">
    <w:abstractNumId w:val="26"/>
  </w:num>
  <w:num w:numId="21">
    <w:abstractNumId w:val="22"/>
  </w:num>
  <w:num w:numId="22">
    <w:abstractNumId w:val="23"/>
  </w:num>
  <w:num w:numId="23">
    <w:abstractNumId w:val="24"/>
  </w:num>
  <w:num w:numId="24">
    <w:abstractNumId w:val="28"/>
  </w:num>
  <w:num w:numId="25">
    <w:abstractNumId w:val="0"/>
  </w:num>
  <w:num w:numId="26">
    <w:abstractNumId w:val="14"/>
  </w:num>
  <w:num w:numId="27">
    <w:abstractNumId w:val="4"/>
  </w:num>
  <w:num w:numId="28">
    <w:abstractNumId w:val="17"/>
  </w:num>
  <w:num w:numId="29">
    <w:abstractNumId w:val="3"/>
  </w:num>
  <w:num w:numId="30">
    <w:abstractNumId w:val="30"/>
  </w:num>
  <w:num w:numId="31">
    <w:abstractNumId w:val="16"/>
  </w:num>
  <w:num w:numId="32">
    <w:abstractNumId w:val="13"/>
  </w:num>
  <w:num w:numId="33">
    <w:abstractNumId w:val="12"/>
  </w:num>
  <w:num w:numId="34">
    <w:abstractNumId w:val="19"/>
  </w:num>
  <w:num w:numId="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BF"/>
    <w:rsid w:val="00012A77"/>
    <w:rsid w:val="0001503E"/>
    <w:rsid w:val="00023CFD"/>
    <w:rsid w:val="00036555"/>
    <w:rsid w:val="00041469"/>
    <w:rsid w:val="00051477"/>
    <w:rsid w:val="00056194"/>
    <w:rsid w:val="00062F1E"/>
    <w:rsid w:val="0006540D"/>
    <w:rsid w:val="00094233"/>
    <w:rsid w:val="000A113D"/>
    <w:rsid w:val="000A2311"/>
    <w:rsid w:val="000C021F"/>
    <w:rsid w:val="000E30D3"/>
    <w:rsid w:val="000F1567"/>
    <w:rsid w:val="000F416C"/>
    <w:rsid w:val="00100B2A"/>
    <w:rsid w:val="00102E7C"/>
    <w:rsid w:val="00110782"/>
    <w:rsid w:val="00114F2D"/>
    <w:rsid w:val="00117A7D"/>
    <w:rsid w:val="00120BFE"/>
    <w:rsid w:val="00125D54"/>
    <w:rsid w:val="001326DD"/>
    <w:rsid w:val="00140CFD"/>
    <w:rsid w:val="001549C2"/>
    <w:rsid w:val="0015641F"/>
    <w:rsid w:val="001C0BF9"/>
    <w:rsid w:val="001C2965"/>
    <w:rsid w:val="001E5066"/>
    <w:rsid w:val="001F22A0"/>
    <w:rsid w:val="001F3EFC"/>
    <w:rsid w:val="0021666A"/>
    <w:rsid w:val="00223D38"/>
    <w:rsid w:val="0022484A"/>
    <w:rsid w:val="0025258F"/>
    <w:rsid w:val="00255CEA"/>
    <w:rsid w:val="00261728"/>
    <w:rsid w:val="00270F12"/>
    <w:rsid w:val="002719B4"/>
    <w:rsid w:val="00273388"/>
    <w:rsid w:val="002816A2"/>
    <w:rsid w:val="00282FB9"/>
    <w:rsid w:val="002A6928"/>
    <w:rsid w:val="002B229F"/>
    <w:rsid w:val="002E0129"/>
    <w:rsid w:val="002E19EB"/>
    <w:rsid w:val="0031449C"/>
    <w:rsid w:val="0032670C"/>
    <w:rsid w:val="003273A4"/>
    <w:rsid w:val="003309AA"/>
    <w:rsid w:val="00331583"/>
    <w:rsid w:val="00352779"/>
    <w:rsid w:val="00362FEF"/>
    <w:rsid w:val="0037069D"/>
    <w:rsid w:val="00376493"/>
    <w:rsid w:val="00377D08"/>
    <w:rsid w:val="00383189"/>
    <w:rsid w:val="003B328F"/>
    <w:rsid w:val="003D3416"/>
    <w:rsid w:val="003D4818"/>
    <w:rsid w:val="003E31C3"/>
    <w:rsid w:val="003E5B4C"/>
    <w:rsid w:val="003E6B49"/>
    <w:rsid w:val="004007A2"/>
    <w:rsid w:val="00407467"/>
    <w:rsid w:val="00436BED"/>
    <w:rsid w:val="00441695"/>
    <w:rsid w:val="00454704"/>
    <w:rsid w:val="00457681"/>
    <w:rsid w:val="0048635C"/>
    <w:rsid w:val="00492252"/>
    <w:rsid w:val="0049693B"/>
    <w:rsid w:val="004C1112"/>
    <w:rsid w:val="004C52CE"/>
    <w:rsid w:val="004D28C0"/>
    <w:rsid w:val="004D384B"/>
    <w:rsid w:val="004D5368"/>
    <w:rsid w:val="004E162B"/>
    <w:rsid w:val="004E6CFC"/>
    <w:rsid w:val="004F4A3A"/>
    <w:rsid w:val="004F4F4D"/>
    <w:rsid w:val="004F5F15"/>
    <w:rsid w:val="00507410"/>
    <w:rsid w:val="00511E99"/>
    <w:rsid w:val="00517EFB"/>
    <w:rsid w:val="00526046"/>
    <w:rsid w:val="005464DC"/>
    <w:rsid w:val="00554667"/>
    <w:rsid w:val="005560D4"/>
    <w:rsid w:val="00556BA7"/>
    <w:rsid w:val="005A2DE4"/>
    <w:rsid w:val="005C03BF"/>
    <w:rsid w:val="005C6A30"/>
    <w:rsid w:val="005E66D1"/>
    <w:rsid w:val="005E6909"/>
    <w:rsid w:val="006024FB"/>
    <w:rsid w:val="00604B74"/>
    <w:rsid w:val="00605A7F"/>
    <w:rsid w:val="00620898"/>
    <w:rsid w:val="006401E4"/>
    <w:rsid w:val="00653A8E"/>
    <w:rsid w:val="00671D83"/>
    <w:rsid w:val="00681E07"/>
    <w:rsid w:val="0068740C"/>
    <w:rsid w:val="006A6F66"/>
    <w:rsid w:val="006B317B"/>
    <w:rsid w:val="006C3F36"/>
    <w:rsid w:val="006D4B35"/>
    <w:rsid w:val="006D70FB"/>
    <w:rsid w:val="006E2ADD"/>
    <w:rsid w:val="006E5AAE"/>
    <w:rsid w:val="006E6D68"/>
    <w:rsid w:val="006F24C7"/>
    <w:rsid w:val="00701913"/>
    <w:rsid w:val="00715019"/>
    <w:rsid w:val="007159E7"/>
    <w:rsid w:val="00731889"/>
    <w:rsid w:val="00750D79"/>
    <w:rsid w:val="0076265A"/>
    <w:rsid w:val="007646F0"/>
    <w:rsid w:val="00766F17"/>
    <w:rsid w:val="00776777"/>
    <w:rsid w:val="00783584"/>
    <w:rsid w:val="007855CE"/>
    <w:rsid w:val="007960E9"/>
    <w:rsid w:val="007B2880"/>
    <w:rsid w:val="007B4300"/>
    <w:rsid w:val="007B6677"/>
    <w:rsid w:val="007C27EC"/>
    <w:rsid w:val="007D5016"/>
    <w:rsid w:val="007D631B"/>
    <w:rsid w:val="007F0EA0"/>
    <w:rsid w:val="00820542"/>
    <w:rsid w:val="008533F7"/>
    <w:rsid w:val="00857B6B"/>
    <w:rsid w:val="00881942"/>
    <w:rsid w:val="0088344D"/>
    <w:rsid w:val="008916DC"/>
    <w:rsid w:val="008A3D03"/>
    <w:rsid w:val="008A5550"/>
    <w:rsid w:val="008A575D"/>
    <w:rsid w:val="008E23AA"/>
    <w:rsid w:val="008F7D70"/>
    <w:rsid w:val="009345D4"/>
    <w:rsid w:val="00946C9B"/>
    <w:rsid w:val="0095658F"/>
    <w:rsid w:val="00975B1E"/>
    <w:rsid w:val="00990B23"/>
    <w:rsid w:val="009970D6"/>
    <w:rsid w:val="009C257C"/>
    <w:rsid w:val="009C2CB0"/>
    <w:rsid w:val="009C6CD0"/>
    <w:rsid w:val="009E1352"/>
    <w:rsid w:val="009E5239"/>
    <w:rsid w:val="009E66B1"/>
    <w:rsid w:val="00A017C5"/>
    <w:rsid w:val="00A34EA6"/>
    <w:rsid w:val="00A3777A"/>
    <w:rsid w:val="00A45252"/>
    <w:rsid w:val="00A46ADE"/>
    <w:rsid w:val="00A63B48"/>
    <w:rsid w:val="00A7239A"/>
    <w:rsid w:val="00A739A4"/>
    <w:rsid w:val="00A77B99"/>
    <w:rsid w:val="00A80450"/>
    <w:rsid w:val="00A9090F"/>
    <w:rsid w:val="00A957E9"/>
    <w:rsid w:val="00A9659B"/>
    <w:rsid w:val="00AA0E6F"/>
    <w:rsid w:val="00AA54C0"/>
    <w:rsid w:val="00AB280C"/>
    <w:rsid w:val="00AC7143"/>
    <w:rsid w:val="00AD6466"/>
    <w:rsid w:val="00AE668D"/>
    <w:rsid w:val="00AF6D16"/>
    <w:rsid w:val="00B007E1"/>
    <w:rsid w:val="00B12EBE"/>
    <w:rsid w:val="00B163D9"/>
    <w:rsid w:val="00B17430"/>
    <w:rsid w:val="00B20421"/>
    <w:rsid w:val="00B2133F"/>
    <w:rsid w:val="00B2212C"/>
    <w:rsid w:val="00B23478"/>
    <w:rsid w:val="00B35704"/>
    <w:rsid w:val="00B425A1"/>
    <w:rsid w:val="00B51A67"/>
    <w:rsid w:val="00B610F9"/>
    <w:rsid w:val="00B93444"/>
    <w:rsid w:val="00BE7493"/>
    <w:rsid w:val="00BF0491"/>
    <w:rsid w:val="00C02953"/>
    <w:rsid w:val="00C16903"/>
    <w:rsid w:val="00C304A1"/>
    <w:rsid w:val="00C36ED9"/>
    <w:rsid w:val="00C37949"/>
    <w:rsid w:val="00C37DAF"/>
    <w:rsid w:val="00C43916"/>
    <w:rsid w:val="00C6258E"/>
    <w:rsid w:val="00C73A31"/>
    <w:rsid w:val="00C7473D"/>
    <w:rsid w:val="00C83119"/>
    <w:rsid w:val="00C91E83"/>
    <w:rsid w:val="00C95FC5"/>
    <w:rsid w:val="00CD0FAC"/>
    <w:rsid w:val="00CE418E"/>
    <w:rsid w:val="00D26A9B"/>
    <w:rsid w:val="00D34AC6"/>
    <w:rsid w:val="00D34EEA"/>
    <w:rsid w:val="00D44842"/>
    <w:rsid w:val="00D90B96"/>
    <w:rsid w:val="00D935E2"/>
    <w:rsid w:val="00D97FC1"/>
    <w:rsid w:val="00DA0C51"/>
    <w:rsid w:val="00DA0CD5"/>
    <w:rsid w:val="00DA43F7"/>
    <w:rsid w:val="00DA7B69"/>
    <w:rsid w:val="00DA7D1E"/>
    <w:rsid w:val="00DC14A0"/>
    <w:rsid w:val="00E2576D"/>
    <w:rsid w:val="00E427A0"/>
    <w:rsid w:val="00E5516E"/>
    <w:rsid w:val="00E6041A"/>
    <w:rsid w:val="00E85AE2"/>
    <w:rsid w:val="00E93A71"/>
    <w:rsid w:val="00E94F1D"/>
    <w:rsid w:val="00EB6018"/>
    <w:rsid w:val="00EB679E"/>
    <w:rsid w:val="00EC03E9"/>
    <w:rsid w:val="00EC0C40"/>
    <w:rsid w:val="00EC218A"/>
    <w:rsid w:val="00ED7AE8"/>
    <w:rsid w:val="00F01AED"/>
    <w:rsid w:val="00F03E5D"/>
    <w:rsid w:val="00F1115A"/>
    <w:rsid w:val="00F40146"/>
    <w:rsid w:val="00F46F3A"/>
    <w:rsid w:val="00F530BB"/>
    <w:rsid w:val="00F67F9C"/>
    <w:rsid w:val="00F727D7"/>
    <w:rsid w:val="00F77F05"/>
    <w:rsid w:val="00F833F8"/>
    <w:rsid w:val="00FB3572"/>
    <w:rsid w:val="00FC5CA4"/>
    <w:rsid w:val="00FC7B47"/>
    <w:rsid w:val="00FD6C5C"/>
    <w:rsid w:val="00FE2774"/>
    <w:rsid w:val="00FF7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3346"/>
  <w15:chartTrackingRefBased/>
  <w15:docId w15:val="{73A1D338-E1C9-400F-B35E-A7DB989F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C03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03BF"/>
  </w:style>
  <w:style w:type="paragraph" w:styleId="Rodap">
    <w:name w:val="footer"/>
    <w:basedOn w:val="Normal"/>
    <w:link w:val="RodapChar"/>
    <w:uiPriority w:val="99"/>
    <w:unhideWhenUsed/>
    <w:rsid w:val="005C03BF"/>
    <w:pPr>
      <w:tabs>
        <w:tab w:val="center" w:pos="4252"/>
        <w:tab w:val="right" w:pos="8504"/>
      </w:tabs>
      <w:spacing w:after="0" w:line="240" w:lineRule="auto"/>
    </w:pPr>
  </w:style>
  <w:style w:type="character" w:customStyle="1" w:styleId="RodapChar">
    <w:name w:val="Rodapé Char"/>
    <w:basedOn w:val="Fontepargpadro"/>
    <w:link w:val="Rodap"/>
    <w:uiPriority w:val="99"/>
    <w:rsid w:val="005C03BF"/>
  </w:style>
  <w:style w:type="paragraph" w:styleId="PargrafodaLista">
    <w:name w:val="List Paragraph"/>
    <w:basedOn w:val="Normal"/>
    <w:uiPriority w:val="34"/>
    <w:qFormat/>
    <w:rsid w:val="007B4300"/>
    <w:pPr>
      <w:ind w:left="720"/>
      <w:contextualSpacing/>
    </w:pPr>
  </w:style>
  <w:style w:type="table" w:styleId="Tabelacomgrade">
    <w:name w:val="Table Grid"/>
    <w:basedOn w:val="Tabelanormal"/>
    <w:uiPriority w:val="59"/>
    <w:rsid w:val="002E0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4A3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B93444"/>
    <w:rPr>
      <w:color w:val="0563C1" w:themeColor="hyperlink"/>
      <w:u w:val="single"/>
    </w:rPr>
  </w:style>
  <w:style w:type="paragraph" w:styleId="Textodebalo">
    <w:name w:val="Balloon Text"/>
    <w:basedOn w:val="Normal"/>
    <w:link w:val="TextodebaloChar"/>
    <w:uiPriority w:val="99"/>
    <w:semiHidden/>
    <w:unhideWhenUsed/>
    <w:rsid w:val="004D536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5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630220">
      <w:bodyDiv w:val="1"/>
      <w:marLeft w:val="0"/>
      <w:marRight w:val="0"/>
      <w:marTop w:val="0"/>
      <w:marBottom w:val="0"/>
      <w:divBdr>
        <w:top w:val="none" w:sz="0" w:space="0" w:color="auto"/>
        <w:left w:val="none" w:sz="0" w:space="0" w:color="auto"/>
        <w:bottom w:val="none" w:sz="0" w:space="0" w:color="auto"/>
        <w:right w:val="none" w:sz="0" w:space="0" w:color="auto"/>
      </w:divBdr>
    </w:div>
    <w:div w:id="17579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obranco.ac.gov.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iobranco.ac.gov.br"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9815</Words>
  <Characters>53005</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2020-02-19T12:44:00Z</cp:lastPrinted>
  <dcterms:created xsi:type="dcterms:W3CDTF">2020-09-01T16:30:00Z</dcterms:created>
  <dcterms:modified xsi:type="dcterms:W3CDTF">2020-09-01T16:30:00Z</dcterms:modified>
</cp:coreProperties>
</file>